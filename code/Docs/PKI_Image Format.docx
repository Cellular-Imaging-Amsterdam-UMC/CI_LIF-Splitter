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D" w:rsidRDefault="00476D3A">
      <w:bookmarkStart w:id="0" w:name="_GoBack"/>
      <w:bookmarkEnd w:id="0"/>
      <w:r>
        <w:t>To:</w:t>
      </w:r>
      <w:r>
        <w:tab/>
      </w:r>
      <w:r>
        <w:tab/>
        <w:t>File</w:t>
      </w:r>
    </w:p>
    <w:p w:rsidR="00476D3A" w:rsidRDefault="00476D3A">
      <w:r>
        <w:t>From:</w:t>
      </w:r>
      <w:r>
        <w:tab/>
      </w:r>
      <w:r>
        <w:tab/>
        <w:t>Peter Miller</w:t>
      </w:r>
    </w:p>
    <w:p w:rsidR="00476D3A" w:rsidRDefault="00A5140D">
      <w:r>
        <w:t>Date:</w:t>
      </w:r>
      <w:r>
        <w:tab/>
      </w:r>
      <w:r>
        <w:tab/>
        <w:t>July</w:t>
      </w:r>
      <w:r w:rsidR="00476D3A">
        <w:t xml:space="preserve"> </w:t>
      </w:r>
      <w:r w:rsidR="00CA4C36">
        <w:t>2</w:t>
      </w:r>
      <w:r w:rsidR="004C2C6E">
        <w:t>2</w:t>
      </w:r>
      <w:r w:rsidR="00476D3A">
        <w:t>, 2014</w:t>
      </w:r>
    </w:p>
    <w:p w:rsidR="00F578D8" w:rsidRDefault="00F578D8">
      <w:r>
        <w:t>Revised:</w:t>
      </w:r>
      <w:r>
        <w:tab/>
      </w:r>
      <w:proofErr w:type="spellStart"/>
      <w:ins w:id="1" w:author="Miller, Peter" w:date="2015-08-03T17:29:00Z">
        <w:r w:rsidR="004A1897">
          <w:t>Augist</w:t>
        </w:r>
      </w:ins>
      <w:proofErr w:type="spellEnd"/>
      <w:del w:id="2" w:author="Miller, Peter" w:date="2015-06-29T18:37:00Z">
        <w:r w:rsidR="00F1406A" w:rsidDel="00F03A27">
          <w:delText>February</w:delText>
        </w:r>
      </w:del>
      <w:r>
        <w:t xml:space="preserve"> </w:t>
      </w:r>
      <w:ins w:id="3" w:author="Miller, Peter" w:date="2015-08-03T17:29:00Z">
        <w:r w:rsidR="004A1897">
          <w:t>3</w:t>
        </w:r>
      </w:ins>
      <w:del w:id="4" w:author="Miller, Peter" w:date="2015-08-03T17:29:00Z">
        <w:r w:rsidDel="004A1897">
          <w:delText>2</w:delText>
        </w:r>
      </w:del>
      <w:ins w:id="5" w:author="Miller, Peter" w:date="2015-06-29T18:37:00Z">
        <w:r w:rsidR="00F03A27">
          <w:t>9</w:t>
        </w:r>
      </w:ins>
      <w:r>
        <w:t>, 2015</w:t>
      </w:r>
    </w:p>
    <w:p w:rsidR="00724105" w:rsidRDefault="00476D3A">
      <w:r>
        <w:t>Re:</w:t>
      </w:r>
      <w:r>
        <w:tab/>
      </w:r>
      <w:r>
        <w:tab/>
      </w:r>
      <w:r w:rsidR="00724105">
        <w:t xml:space="preserve">PerkinElmer image format </w:t>
      </w:r>
    </w:p>
    <w:p w:rsidR="00476D3A" w:rsidRDefault="00476D3A"/>
    <w:p w:rsidR="00476D3A" w:rsidRPr="00A3695D" w:rsidRDefault="00990433" w:rsidP="00990433">
      <w:pPr>
        <w:rPr>
          <w:b/>
        </w:rPr>
      </w:pPr>
      <w:r w:rsidRPr="00A3695D">
        <w:rPr>
          <w:b/>
        </w:rPr>
        <w:t>Background</w:t>
      </w:r>
    </w:p>
    <w:p w:rsidR="00990433" w:rsidRDefault="00990433" w:rsidP="00990433">
      <w:r>
        <w:t>This describes a TIFF format that PerkinElmer use</w:t>
      </w:r>
      <w:r w:rsidR="003379EB">
        <w:t>s</w:t>
      </w:r>
      <w:r>
        <w:t xml:space="preserve"> for its </w:t>
      </w:r>
      <w:r w:rsidR="00724105">
        <w:t>tissue images</w:t>
      </w:r>
      <w:r>
        <w:t>. Th</w:t>
      </w:r>
      <w:r w:rsidR="00724105">
        <w:t>e</w:t>
      </w:r>
      <w:r>
        <w:t xml:space="preserve"> imagery may be a simple RGB image, a set of unmixed multispectral image (MSI) components, or a whole-slide scan. In the latter case, it may be a </w:t>
      </w:r>
      <w:proofErr w:type="spellStart"/>
      <w:r>
        <w:t>brightfield</w:t>
      </w:r>
      <w:proofErr w:type="spellEnd"/>
      <w:r>
        <w:t xml:space="preserve"> (BF) color RGB image or a multiband fluorescence (FL) image.</w:t>
      </w:r>
    </w:p>
    <w:p w:rsidR="00724105" w:rsidRDefault="00990433" w:rsidP="00990433">
      <w:r>
        <w:t>The goal is to use the same syntax and metadata for all these kinds of images, and minimize the semantic distinction</w:t>
      </w:r>
      <w:r w:rsidR="00CF3D03">
        <w:t>s</w:t>
      </w:r>
      <w:r>
        <w:t xml:space="preserve"> where possible. Specifically, the unmixed MSI images can be considered to be an idealized multiband FL image where signal corresponds to the presence of a stain or fluorescent dye in the sample.</w:t>
      </w:r>
    </w:p>
    <w:p w:rsidR="00990433" w:rsidRDefault="00990433" w:rsidP="00990433"/>
    <w:p w:rsidR="00990433" w:rsidRPr="00A3695D" w:rsidRDefault="00990433" w:rsidP="00990433">
      <w:pPr>
        <w:rPr>
          <w:b/>
        </w:rPr>
      </w:pPr>
      <w:r w:rsidRPr="00A3695D">
        <w:rPr>
          <w:b/>
        </w:rPr>
        <w:t>Data format</w:t>
      </w:r>
    </w:p>
    <w:p w:rsidR="00990433" w:rsidRDefault="00990433" w:rsidP="00990433">
      <w:r>
        <w:t xml:space="preserve">The files will be </w:t>
      </w:r>
      <w:r w:rsidR="00476D3A">
        <w:t xml:space="preserve">TIFF or </w:t>
      </w:r>
      <w:proofErr w:type="spellStart"/>
      <w:r w:rsidR="00476D3A">
        <w:t>BigTIFF</w:t>
      </w:r>
      <w:proofErr w:type="spellEnd"/>
      <w:r w:rsidR="00476D3A">
        <w:t xml:space="preserve"> images</w:t>
      </w:r>
      <w:r>
        <w:t xml:space="preserve">, </w:t>
      </w:r>
      <w:r w:rsidR="00193CBA">
        <w:t>depending on image size, with multiple images per file.</w:t>
      </w:r>
    </w:p>
    <w:p w:rsidR="00476D3A" w:rsidRDefault="00990433" w:rsidP="00990433">
      <w:r>
        <w:t xml:space="preserve">For images larger than about 2K x 2K pixels, tiled format </w:t>
      </w:r>
      <w:r w:rsidR="00A3695D">
        <w:t>is</w:t>
      </w:r>
      <w:r>
        <w:t xml:space="preserve"> used, and the image </w:t>
      </w:r>
      <w:r w:rsidR="00A3695D">
        <w:t>is</w:t>
      </w:r>
      <w:r>
        <w:t xml:space="preserve"> provided in several resolutions (pyramidal tiled images). </w:t>
      </w:r>
      <w:r w:rsidR="00A3695D">
        <w:t xml:space="preserve"> Tile size is 512 x 512 pixels. </w:t>
      </w:r>
    </w:p>
    <w:p w:rsidR="00A3695D" w:rsidRDefault="00A3695D" w:rsidP="00990433">
      <w:r>
        <w:t>The finest resolution is shown first, and for each resolution there are N images where N depends on the contents. For BF images, N=1 and each image is an RGB image. For FL images</w:t>
      </w:r>
      <w:r w:rsidR="003362D2">
        <w:t xml:space="preserve"> or unmixed component images</w:t>
      </w:r>
      <w:r>
        <w:t xml:space="preserve">, N = number of bands, which is usually &gt; 1, and each image is a </w:t>
      </w:r>
      <w:r w:rsidR="006701D0">
        <w:t>g</w:t>
      </w:r>
      <w:r>
        <w:t>rayscale image.</w:t>
      </w:r>
    </w:p>
    <w:p w:rsidR="00F1406A" w:rsidRDefault="00F1406A" w:rsidP="00F1406A">
      <w:r>
        <w:t>A thumbnail RGB image is provided, and this is a good image to use as an icon in graphical image lists.</w:t>
      </w:r>
      <w:r w:rsidRPr="00F1406A">
        <w:t xml:space="preserve"> </w:t>
      </w:r>
      <w:r>
        <w:t>This comes after the baseline images, meaning it is the second image in BF (RGB) images, and the (N+1)</w:t>
      </w:r>
      <w:proofErr w:type="spellStart"/>
      <w:r>
        <w:t>st</w:t>
      </w:r>
      <w:proofErr w:type="spellEnd"/>
      <w:r>
        <w:t xml:space="preserve"> image for  FL images or unmixed component images.</w:t>
      </w:r>
    </w:p>
    <w:p w:rsidR="00F1406A" w:rsidRDefault="00F1406A" w:rsidP="00F1406A">
      <w:r>
        <w:t>Next come the reduced-resolution images (if present).</w:t>
      </w:r>
      <w:r w:rsidRPr="00F1406A">
        <w:t xml:space="preserve"> </w:t>
      </w:r>
      <w:r>
        <w:t>The pyramid contains enough levels that the image size is no larger than 2K x 2K at the coarsest resolution.</w:t>
      </w:r>
    </w:p>
    <w:p w:rsidR="00F1406A" w:rsidRDefault="00BF49E6" w:rsidP="00F1406A">
      <w:r>
        <w:t>For whole-slide scans, there are two more non-tiled images after these: an RGB image of the label, and a macro (low-resolution) RGB image of the whole slide.</w:t>
      </w:r>
      <w:r w:rsidR="00F1406A" w:rsidRPr="00F1406A">
        <w:t xml:space="preserve"> </w:t>
      </w:r>
    </w:p>
    <w:p w:rsidR="003362D2" w:rsidRDefault="003362D2" w:rsidP="00990433">
      <w:pPr>
        <w:rPr>
          <w:ins w:id="6" w:author="Johnson, Kent" w:date="2015-03-23T10:40:00Z"/>
        </w:rPr>
      </w:pPr>
      <w:r>
        <w:t xml:space="preserve">Overall, the arrangement </w:t>
      </w:r>
      <w:r w:rsidR="00DF7024">
        <w:t>i</w:t>
      </w:r>
      <w:r>
        <w:t>s:</w:t>
      </w:r>
    </w:p>
    <w:p w:rsidR="00A432ED" w:rsidRPr="00A432ED" w:rsidRDefault="00A432ED" w:rsidP="00990433">
      <w:pPr>
        <w:rPr>
          <w:b/>
          <w:rPrChange w:id="7" w:author="Johnson, Kent" w:date="2015-03-23T10:40:00Z">
            <w:rPr/>
          </w:rPrChange>
        </w:rPr>
      </w:pPr>
      <w:ins w:id="8" w:author="Johnson, Kent" w:date="2015-03-23T10:40:00Z">
        <w:r w:rsidRPr="00A3695D">
          <w:rPr>
            <w:b/>
          </w:rPr>
          <w:lastRenderedPageBreak/>
          <w:t xml:space="preserve">Table </w:t>
        </w:r>
        <w:r>
          <w:rPr>
            <w:b/>
          </w:rPr>
          <w:t>1</w:t>
        </w:r>
        <w:r w:rsidRPr="00A3695D">
          <w:rPr>
            <w:b/>
          </w:rPr>
          <w:t xml:space="preserve">. </w:t>
        </w:r>
        <w:r>
          <w:rPr>
            <w:b/>
          </w:rPr>
          <w:t>Images</w:t>
        </w:r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22"/>
        <w:gridCol w:w="983"/>
        <w:gridCol w:w="1281"/>
        <w:gridCol w:w="1238"/>
        <w:gridCol w:w="3126"/>
      </w:tblGrid>
      <w:tr w:rsidR="000312F1" w:rsidTr="000312F1">
        <w:tc>
          <w:tcPr>
            <w:tcW w:w="2808" w:type="dxa"/>
          </w:tcPr>
          <w:p w:rsidR="000312F1" w:rsidRPr="00663809" w:rsidRDefault="000312F1" w:rsidP="00990433">
            <w:pPr>
              <w:rPr>
                <w:b/>
              </w:rPr>
            </w:pPr>
            <w:r w:rsidRPr="00663809">
              <w:rPr>
                <w:b/>
              </w:rPr>
              <w:t>Description</w:t>
            </w:r>
          </w:p>
        </w:tc>
        <w:tc>
          <w:tcPr>
            <w:tcW w:w="996" w:type="dxa"/>
          </w:tcPr>
          <w:p w:rsidR="000312F1" w:rsidRPr="00663809" w:rsidRDefault="000312F1" w:rsidP="00990433">
            <w:pPr>
              <w:rPr>
                <w:b/>
              </w:rPr>
            </w:pPr>
            <w:r w:rsidRPr="00663809">
              <w:rPr>
                <w:b/>
              </w:rPr>
              <w:t>RGB / mono</w:t>
            </w:r>
          </w:p>
        </w:tc>
        <w:tc>
          <w:tcPr>
            <w:tcW w:w="1299" w:type="dxa"/>
          </w:tcPr>
          <w:p w:rsidR="000312F1" w:rsidRPr="00663809" w:rsidRDefault="000312F1" w:rsidP="00990433">
            <w:pPr>
              <w:rPr>
                <w:b/>
              </w:rPr>
            </w:pPr>
            <w:r w:rsidRPr="00663809">
              <w:rPr>
                <w:b/>
              </w:rPr>
              <w:t>Tile / Strip</w:t>
            </w:r>
          </w:p>
        </w:tc>
        <w:tc>
          <w:tcPr>
            <w:tcW w:w="1241" w:type="dxa"/>
          </w:tcPr>
          <w:p w:rsidR="000312F1" w:rsidRPr="00663809" w:rsidRDefault="000312F1" w:rsidP="00990433">
            <w:pPr>
              <w:rPr>
                <w:b/>
              </w:rPr>
            </w:pPr>
            <w:r w:rsidRPr="00663809">
              <w:rPr>
                <w:b/>
              </w:rPr>
              <w:t>Resolution</w:t>
            </w:r>
          </w:p>
        </w:tc>
        <w:tc>
          <w:tcPr>
            <w:tcW w:w="3232" w:type="dxa"/>
          </w:tcPr>
          <w:p w:rsidR="000312F1" w:rsidRPr="00663809" w:rsidRDefault="000312F1" w:rsidP="00990433">
            <w:pPr>
              <w:rPr>
                <w:b/>
              </w:rPr>
            </w:pPr>
            <w:r w:rsidRPr="00663809">
              <w:rPr>
                <w:b/>
              </w:rPr>
              <w:t>Notes</w:t>
            </w:r>
          </w:p>
        </w:tc>
      </w:tr>
      <w:tr w:rsidR="000312F1" w:rsidTr="000312F1">
        <w:tc>
          <w:tcPr>
            <w:tcW w:w="2808" w:type="dxa"/>
          </w:tcPr>
          <w:p w:rsidR="000312F1" w:rsidRDefault="000312F1" w:rsidP="00990433">
            <w:r>
              <w:t>Baseline image</w:t>
            </w:r>
          </w:p>
        </w:tc>
        <w:tc>
          <w:tcPr>
            <w:tcW w:w="996" w:type="dxa"/>
          </w:tcPr>
          <w:p w:rsidR="000312F1" w:rsidRDefault="000312F1" w:rsidP="00990433">
            <w:r>
              <w:t>Varies</w:t>
            </w:r>
          </w:p>
        </w:tc>
        <w:tc>
          <w:tcPr>
            <w:tcW w:w="1299" w:type="dxa"/>
          </w:tcPr>
          <w:p w:rsidR="000312F1" w:rsidRDefault="00193CBA" w:rsidP="00990433">
            <w:r>
              <w:t>Varies</w:t>
            </w:r>
          </w:p>
        </w:tc>
        <w:tc>
          <w:tcPr>
            <w:tcW w:w="1241" w:type="dxa"/>
          </w:tcPr>
          <w:p w:rsidR="000312F1" w:rsidRDefault="000312F1" w:rsidP="00990433">
            <w:r>
              <w:t>Full</w:t>
            </w:r>
          </w:p>
        </w:tc>
        <w:tc>
          <w:tcPr>
            <w:tcW w:w="3232" w:type="dxa"/>
          </w:tcPr>
          <w:p w:rsidR="000312F1" w:rsidRDefault="00193CBA" w:rsidP="00990433">
            <w:r>
              <w:t>Tiled if &gt; 2K x 2K</w:t>
            </w:r>
          </w:p>
          <w:p w:rsidR="00663809" w:rsidRDefault="00663809" w:rsidP="00990433">
            <w:r>
              <w:t>RGB for BF, else mono</w:t>
            </w:r>
          </w:p>
        </w:tc>
      </w:tr>
      <w:tr w:rsidR="000312F1" w:rsidTr="000312F1">
        <w:tc>
          <w:tcPr>
            <w:tcW w:w="2808" w:type="dxa"/>
          </w:tcPr>
          <w:p w:rsidR="000312F1" w:rsidRDefault="000312F1" w:rsidP="00990433">
            <w:r>
              <w:t>More full-resolution images</w:t>
            </w:r>
          </w:p>
        </w:tc>
        <w:tc>
          <w:tcPr>
            <w:tcW w:w="996" w:type="dxa"/>
          </w:tcPr>
          <w:p w:rsidR="000312F1" w:rsidRDefault="000312F1" w:rsidP="00990433">
            <w:r>
              <w:t>Mono</w:t>
            </w:r>
          </w:p>
        </w:tc>
        <w:tc>
          <w:tcPr>
            <w:tcW w:w="1299" w:type="dxa"/>
          </w:tcPr>
          <w:p w:rsidR="000312F1" w:rsidRDefault="000312F1" w:rsidP="00990433">
            <w:r>
              <w:t>Varies</w:t>
            </w:r>
          </w:p>
        </w:tc>
        <w:tc>
          <w:tcPr>
            <w:tcW w:w="1241" w:type="dxa"/>
          </w:tcPr>
          <w:p w:rsidR="000312F1" w:rsidRDefault="000312F1" w:rsidP="00990433">
            <w:r>
              <w:t>Full</w:t>
            </w:r>
          </w:p>
        </w:tc>
        <w:tc>
          <w:tcPr>
            <w:tcW w:w="3232" w:type="dxa"/>
          </w:tcPr>
          <w:p w:rsidR="000312F1" w:rsidRDefault="00F1406A" w:rsidP="00193CBA">
            <w:r>
              <w:t>I</w:t>
            </w:r>
            <w:r w:rsidR="000312F1">
              <w:t>f N &gt; 1</w:t>
            </w:r>
          </w:p>
        </w:tc>
      </w:tr>
      <w:tr w:rsidR="00F1406A" w:rsidTr="000312F1">
        <w:tc>
          <w:tcPr>
            <w:tcW w:w="2808" w:type="dxa"/>
          </w:tcPr>
          <w:p w:rsidR="00F1406A" w:rsidRDefault="00F1406A" w:rsidP="00272066">
            <w:r>
              <w:t>Thumbnail</w:t>
            </w:r>
          </w:p>
        </w:tc>
        <w:tc>
          <w:tcPr>
            <w:tcW w:w="996" w:type="dxa"/>
          </w:tcPr>
          <w:p w:rsidR="00F1406A" w:rsidRDefault="00F1406A" w:rsidP="00272066">
            <w:r>
              <w:t>RGB</w:t>
            </w:r>
          </w:p>
        </w:tc>
        <w:tc>
          <w:tcPr>
            <w:tcW w:w="1299" w:type="dxa"/>
          </w:tcPr>
          <w:p w:rsidR="00F1406A" w:rsidRDefault="00F1406A" w:rsidP="00272066">
            <w:r>
              <w:t>Stripped</w:t>
            </w:r>
          </w:p>
        </w:tc>
        <w:tc>
          <w:tcPr>
            <w:tcW w:w="1241" w:type="dxa"/>
          </w:tcPr>
          <w:p w:rsidR="00F1406A" w:rsidRDefault="00F1406A" w:rsidP="00272066">
            <w:r>
              <w:t>~500 x 500</w:t>
            </w:r>
          </w:p>
        </w:tc>
        <w:tc>
          <w:tcPr>
            <w:tcW w:w="3232" w:type="dxa"/>
          </w:tcPr>
          <w:p w:rsidR="00F1406A" w:rsidRDefault="00F1406A" w:rsidP="00272066"/>
        </w:tc>
      </w:tr>
      <w:tr w:rsidR="00F1406A" w:rsidTr="000312F1">
        <w:tc>
          <w:tcPr>
            <w:tcW w:w="2808" w:type="dxa"/>
          </w:tcPr>
          <w:p w:rsidR="00F1406A" w:rsidRDefault="00F1406A" w:rsidP="00990433">
            <w:r>
              <w:t>Half-resolution images</w:t>
            </w:r>
          </w:p>
        </w:tc>
        <w:tc>
          <w:tcPr>
            <w:tcW w:w="996" w:type="dxa"/>
          </w:tcPr>
          <w:p w:rsidR="00F1406A" w:rsidRDefault="00F1406A" w:rsidP="00990433">
            <w:r>
              <w:t>Varies</w:t>
            </w:r>
          </w:p>
        </w:tc>
        <w:tc>
          <w:tcPr>
            <w:tcW w:w="1299" w:type="dxa"/>
          </w:tcPr>
          <w:p w:rsidR="00F1406A" w:rsidRDefault="00F1406A" w:rsidP="00990433">
            <w:r>
              <w:t>Tiled</w:t>
            </w:r>
          </w:p>
        </w:tc>
        <w:tc>
          <w:tcPr>
            <w:tcW w:w="1241" w:type="dxa"/>
          </w:tcPr>
          <w:p w:rsidR="00F1406A" w:rsidRDefault="00F1406A" w:rsidP="00990433">
            <w:r>
              <w:t>Half</w:t>
            </w:r>
          </w:p>
        </w:tc>
        <w:tc>
          <w:tcPr>
            <w:tcW w:w="3232" w:type="dxa"/>
          </w:tcPr>
          <w:p w:rsidR="00F1406A" w:rsidRDefault="00F1406A" w:rsidP="00193CBA">
            <w:r>
              <w:t>Only if baseline is tiled</w:t>
            </w:r>
          </w:p>
        </w:tc>
      </w:tr>
      <w:tr w:rsidR="00F1406A" w:rsidTr="000312F1">
        <w:tc>
          <w:tcPr>
            <w:tcW w:w="2808" w:type="dxa"/>
          </w:tcPr>
          <w:p w:rsidR="00F1406A" w:rsidRDefault="00F1406A" w:rsidP="000312F1">
            <w:r>
              <w:t>Quarter, eighth, etc.</w:t>
            </w:r>
          </w:p>
        </w:tc>
        <w:tc>
          <w:tcPr>
            <w:tcW w:w="996" w:type="dxa"/>
          </w:tcPr>
          <w:p w:rsidR="00F1406A" w:rsidRDefault="00F1406A" w:rsidP="00990433">
            <w:r>
              <w:t>Varies</w:t>
            </w:r>
          </w:p>
        </w:tc>
        <w:tc>
          <w:tcPr>
            <w:tcW w:w="1299" w:type="dxa"/>
          </w:tcPr>
          <w:p w:rsidR="00F1406A" w:rsidRDefault="00F1406A" w:rsidP="00990433">
            <w:r>
              <w:t>Tiled</w:t>
            </w:r>
          </w:p>
        </w:tc>
        <w:tc>
          <w:tcPr>
            <w:tcW w:w="1241" w:type="dxa"/>
          </w:tcPr>
          <w:p w:rsidR="00F1406A" w:rsidRDefault="00F1406A" w:rsidP="00990433">
            <w:r>
              <w:t>Quarter, eighth, etc.</w:t>
            </w:r>
          </w:p>
        </w:tc>
        <w:tc>
          <w:tcPr>
            <w:tcW w:w="3232" w:type="dxa"/>
          </w:tcPr>
          <w:p w:rsidR="00F1406A" w:rsidRDefault="00F1406A" w:rsidP="00990433">
            <w:r>
              <w:t>Continues until 2K x 2K or smaller</w:t>
            </w:r>
          </w:p>
        </w:tc>
      </w:tr>
      <w:tr w:rsidR="00F1406A" w:rsidTr="000312F1">
        <w:tc>
          <w:tcPr>
            <w:tcW w:w="2808" w:type="dxa"/>
          </w:tcPr>
          <w:p w:rsidR="00F1406A" w:rsidRDefault="00F1406A" w:rsidP="00990433">
            <w:r>
              <w:t>Macro</w:t>
            </w:r>
            <w:ins w:id="9" w:author="Johnson, Kent" w:date="2015-03-23T10:40:00Z">
              <w:r w:rsidR="00A432ED">
                <w:t xml:space="preserve"> (overview)</w:t>
              </w:r>
            </w:ins>
            <w:r>
              <w:t xml:space="preserve"> image of whole slide</w:t>
            </w:r>
          </w:p>
        </w:tc>
        <w:tc>
          <w:tcPr>
            <w:tcW w:w="996" w:type="dxa"/>
          </w:tcPr>
          <w:p w:rsidR="00F1406A" w:rsidRDefault="00F1406A" w:rsidP="00990433">
            <w:r>
              <w:t>RGB</w:t>
            </w:r>
          </w:p>
        </w:tc>
        <w:tc>
          <w:tcPr>
            <w:tcW w:w="1299" w:type="dxa"/>
          </w:tcPr>
          <w:p w:rsidR="00F1406A" w:rsidRDefault="00F1406A" w:rsidP="00990433">
            <w:r>
              <w:t>Stripped</w:t>
            </w:r>
          </w:p>
        </w:tc>
        <w:tc>
          <w:tcPr>
            <w:tcW w:w="1241" w:type="dxa"/>
          </w:tcPr>
          <w:p w:rsidR="00F1406A" w:rsidRDefault="00F1406A" w:rsidP="004A1897">
            <w:r>
              <w:t>~</w:t>
            </w:r>
            <w:del w:id="10" w:author="Miller, Peter" w:date="2015-08-03T17:30:00Z">
              <w:r w:rsidDel="004A1897">
                <w:delText>5</w:delText>
              </w:r>
            </w:del>
            <w:ins w:id="11" w:author="Miller, Peter" w:date="2015-08-03T17:30:00Z">
              <w:r w:rsidR="004A1897">
                <w:t>20</w:t>
              </w:r>
            </w:ins>
            <w:r>
              <w:t xml:space="preserve">00 x </w:t>
            </w:r>
            <w:del w:id="12" w:author="Miller, Peter" w:date="2015-08-03T17:30:00Z">
              <w:r w:rsidDel="004A1897">
                <w:delText>5</w:delText>
              </w:r>
            </w:del>
            <w:ins w:id="13" w:author="Miller, Peter" w:date="2015-08-03T17:30:00Z">
              <w:r w:rsidR="004A1897">
                <w:t>40</w:t>
              </w:r>
            </w:ins>
            <w:r>
              <w:t>00</w:t>
            </w:r>
          </w:p>
        </w:tc>
        <w:tc>
          <w:tcPr>
            <w:tcW w:w="3232" w:type="dxa"/>
          </w:tcPr>
          <w:p w:rsidR="00F1406A" w:rsidRDefault="00F1406A" w:rsidP="007050A8">
            <w:pPr>
              <w:rPr>
                <w:ins w:id="14" w:author="Johnson, Kent" w:date="2015-03-26T09:22:00Z"/>
              </w:rPr>
            </w:pPr>
            <w:r>
              <w:t>Required</w:t>
            </w:r>
            <w:r w:rsidR="007050A8">
              <w:t xml:space="preserve"> for</w:t>
            </w:r>
            <w:r>
              <w:t xml:space="preserve"> whole-slide scans</w:t>
            </w:r>
          </w:p>
          <w:p w:rsidR="000B4F7B" w:rsidRDefault="000B4F7B" w:rsidP="007050A8">
            <w:ins w:id="15" w:author="Johnson, Kent" w:date="2015-03-26T09:22:00Z">
              <w:r>
                <w:t xml:space="preserve">Optional for </w:t>
              </w:r>
            </w:ins>
            <w:ins w:id="16" w:author="Johnson, Kent" w:date="2015-03-26T09:23:00Z">
              <w:r>
                <w:t>simple RGB and MSI components</w:t>
              </w:r>
            </w:ins>
          </w:p>
        </w:tc>
      </w:tr>
      <w:tr w:rsidR="00F1406A" w:rsidTr="000312F1">
        <w:tc>
          <w:tcPr>
            <w:tcW w:w="2808" w:type="dxa"/>
          </w:tcPr>
          <w:p w:rsidR="00F1406A" w:rsidRDefault="00F1406A" w:rsidP="00990433">
            <w:r>
              <w:t>Label image</w:t>
            </w:r>
          </w:p>
        </w:tc>
        <w:tc>
          <w:tcPr>
            <w:tcW w:w="996" w:type="dxa"/>
          </w:tcPr>
          <w:p w:rsidR="00F1406A" w:rsidRDefault="00F1406A" w:rsidP="00990433">
            <w:r>
              <w:t>RGB</w:t>
            </w:r>
          </w:p>
        </w:tc>
        <w:tc>
          <w:tcPr>
            <w:tcW w:w="1299" w:type="dxa"/>
          </w:tcPr>
          <w:p w:rsidR="00F1406A" w:rsidRDefault="00F1406A" w:rsidP="00990433">
            <w:r>
              <w:t>Stripped</w:t>
            </w:r>
          </w:p>
        </w:tc>
        <w:tc>
          <w:tcPr>
            <w:tcW w:w="1241" w:type="dxa"/>
          </w:tcPr>
          <w:p w:rsidR="00F1406A" w:rsidRDefault="00F1406A" w:rsidP="00990433">
            <w:r>
              <w:t>~500 x 500</w:t>
            </w:r>
          </w:p>
        </w:tc>
        <w:tc>
          <w:tcPr>
            <w:tcW w:w="3232" w:type="dxa"/>
          </w:tcPr>
          <w:p w:rsidR="00F1406A" w:rsidRDefault="00F1406A" w:rsidP="00990433">
            <w:r>
              <w:t>Optional, whole-slide scans</w:t>
            </w:r>
          </w:p>
        </w:tc>
      </w:tr>
    </w:tbl>
    <w:p w:rsidR="00DF7024" w:rsidRDefault="00DF7024" w:rsidP="00DF7024"/>
    <w:p w:rsidR="00BF49E6" w:rsidRPr="00BF49E6" w:rsidRDefault="00BF49E6" w:rsidP="00990433">
      <w:pPr>
        <w:rPr>
          <w:b/>
        </w:rPr>
      </w:pPr>
      <w:r w:rsidRPr="00BF49E6">
        <w:rPr>
          <w:b/>
        </w:rPr>
        <w:t>Detection</w:t>
      </w:r>
    </w:p>
    <w:p w:rsidR="004C2C6E" w:rsidRDefault="00724105" w:rsidP="00A3695D">
      <w:r>
        <w:t xml:space="preserve">Readers can recognize PerkinElmer tissue images via the </w:t>
      </w:r>
      <w:r w:rsidR="00B7528D">
        <w:t>contents of the “Software” TIFF tag</w:t>
      </w:r>
      <w:r w:rsidR="00663809">
        <w:t xml:space="preserve"> (see below)</w:t>
      </w:r>
      <w:r>
        <w:t>.</w:t>
      </w:r>
      <w:ins w:id="17" w:author="Edwards, Elizabeth" w:date="2015-06-29T11:18:00Z">
        <w:r w:rsidR="009533D5">
          <w:t xml:space="preserve">  The file suffix is .</w:t>
        </w:r>
        <w:proofErr w:type="spellStart"/>
        <w:r w:rsidR="009533D5">
          <w:t>qptiff</w:t>
        </w:r>
        <w:proofErr w:type="spellEnd"/>
        <w:r w:rsidR="009533D5">
          <w:t>.</w:t>
        </w:r>
      </w:ins>
    </w:p>
    <w:p w:rsidR="00B1363A" w:rsidRDefault="00B1363A"/>
    <w:p w:rsidR="00C66A73" w:rsidRPr="00A3695D" w:rsidRDefault="00A3695D" w:rsidP="00A3695D">
      <w:pPr>
        <w:rPr>
          <w:b/>
        </w:rPr>
      </w:pPr>
      <w:r w:rsidRPr="00A3695D">
        <w:rPr>
          <w:b/>
        </w:rPr>
        <w:t>Metadata</w:t>
      </w:r>
    </w:p>
    <w:p w:rsidR="00A3695D" w:rsidRDefault="00A3695D" w:rsidP="00A3695D">
      <w:r>
        <w:t xml:space="preserve">Metadata is contained in two locations: within standard TIFF tags as listed in the table below, and within the </w:t>
      </w:r>
      <w:proofErr w:type="spellStart"/>
      <w:r>
        <w:t>ImageDescription</w:t>
      </w:r>
      <w:proofErr w:type="spellEnd"/>
      <w:r>
        <w:t xml:space="preserve"> string, using a set of XML tags described below.</w:t>
      </w:r>
      <w:r w:rsidR="00663809">
        <w:t xml:space="preserve"> These are provided for each image (IFD) in the file, and describe that image rather than the baseline image or the scan as a whole. The </w:t>
      </w:r>
      <w:proofErr w:type="spellStart"/>
      <w:r w:rsidR="00663809">
        <w:t>ScanProfile</w:t>
      </w:r>
      <w:proofErr w:type="spellEnd"/>
      <w:r w:rsidR="00663809">
        <w:t xml:space="preserve"> tag is only provided </w:t>
      </w:r>
      <w:r w:rsidR="009A2C2A">
        <w:t>on the first, baseline image as it may be large.</w:t>
      </w:r>
    </w:p>
    <w:p w:rsidR="00A3695D" w:rsidRPr="00A3695D" w:rsidRDefault="00A3695D" w:rsidP="00A3695D">
      <w:pPr>
        <w:rPr>
          <w:b/>
        </w:rPr>
      </w:pPr>
      <w:r w:rsidRPr="00A3695D">
        <w:rPr>
          <w:b/>
        </w:rPr>
        <w:t xml:space="preserve">Table </w:t>
      </w:r>
      <w:ins w:id="18" w:author="Johnson, Kent" w:date="2015-03-23T10:39:00Z">
        <w:r w:rsidR="00A432ED">
          <w:rPr>
            <w:b/>
          </w:rPr>
          <w:t>2</w:t>
        </w:r>
      </w:ins>
      <w:del w:id="19" w:author="Johnson, Kent" w:date="2015-03-23T10:39:00Z">
        <w:r w:rsidRPr="00A3695D" w:rsidDel="00A432ED">
          <w:rPr>
            <w:b/>
          </w:rPr>
          <w:delText>1</w:delText>
        </w:r>
      </w:del>
      <w:r w:rsidRPr="00A3695D">
        <w:rPr>
          <w:b/>
        </w:rPr>
        <w:t>. TIFF tags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8"/>
        <w:gridCol w:w="1020"/>
        <w:gridCol w:w="5732"/>
      </w:tblGrid>
      <w:tr w:rsidR="00FC44A1" w:rsidTr="00990433">
        <w:tc>
          <w:tcPr>
            <w:tcW w:w="2598" w:type="dxa"/>
          </w:tcPr>
          <w:p w:rsidR="00FC44A1" w:rsidRPr="00A3695D" w:rsidRDefault="00FC44A1" w:rsidP="00FC44A1">
            <w:pPr>
              <w:rPr>
                <w:b/>
              </w:rPr>
            </w:pPr>
            <w:r w:rsidRPr="00A3695D">
              <w:rPr>
                <w:b/>
              </w:rPr>
              <w:t>TIFF Tag</w:t>
            </w:r>
          </w:p>
        </w:tc>
        <w:tc>
          <w:tcPr>
            <w:tcW w:w="1020" w:type="dxa"/>
          </w:tcPr>
          <w:p w:rsidR="00FC44A1" w:rsidRPr="00A3695D" w:rsidRDefault="00FC44A1" w:rsidP="00FC44A1">
            <w:pPr>
              <w:rPr>
                <w:b/>
              </w:rPr>
            </w:pPr>
            <w:r w:rsidRPr="00A3695D">
              <w:rPr>
                <w:b/>
              </w:rPr>
              <w:t>Optional</w:t>
            </w:r>
          </w:p>
        </w:tc>
        <w:tc>
          <w:tcPr>
            <w:tcW w:w="5958" w:type="dxa"/>
          </w:tcPr>
          <w:p w:rsidR="00FC44A1" w:rsidRPr="00A3695D" w:rsidRDefault="00FC44A1" w:rsidP="00FC44A1">
            <w:pPr>
              <w:rPr>
                <w:b/>
              </w:rPr>
            </w:pPr>
            <w:r w:rsidRPr="00A3695D">
              <w:rPr>
                <w:b/>
              </w:rPr>
              <w:t>Description of contents</w:t>
            </w:r>
          </w:p>
        </w:tc>
      </w:tr>
      <w:tr w:rsidR="00FC44A1" w:rsidTr="00990433">
        <w:tc>
          <w:tcPr>
            <w:tcW w:w="2598" w:type="dxa"/>
          </w:tcPr>
          <w:p w:rsidR="00FC44A1" w:rsidRDefault="00FC44A1" w:rsidP="00FC44A1">
            <w:r>
              <w:t>Software</w:t>
            </w:r>
          </w:p>
        </w:tc>
        <w:tc>
          <w:tcPr>
            <w:tcW w:w="1020" w:type="dxa"/>
          </w:tcPr>
          <w:p w:rsidR="00FC44A1" w:rsidRDefault="00FC44A1" w:rsidP="00FC44A1"/>
        </w:tc>
        <w:tc>
          <w:tcPr>
            <w:tcW w:w="5958" w:type="dxa"/>
          </w:tcPr>
          <w:p w:rsidR="00FC44A1" w:rsidRDefault="00FC44A1" w:rsidP="00DD687B">
            <w:r>
              <w:t>S</w:t>
            </w:r>
            <w:r w:rsidR="00A5140D">
              <w:t>tarts with “P</w:t>
            </w:r>
            <w:r w:rsidR="00DD687B">
              <w:t>erkinElmer</w:t>
            </w:r>
            <w:r w:rsidR="00A5140D">
              <w:t>-</w:t>
            </w:r>
            <w:r w:rsidR="00CA4276">
              <w:t>QPI</w:t>
            </w:r>
            <w:r>
              <w:t>”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272066">
            <w:proofErr w:type="spellStart"/>
            <w:r>
              <w:t>ImageDescription</w:t>
            </w:r>
            <w:proofErr w:type="spellEnd"/>
          </w:p>
        </w:tc>
        <w:tc>
          <w:tcPr>
            <w:tcW w:w="1020" w:type="dxa"/>
          </w:tcPr>
          <w:p w:rsidR="00B1363A" w:rsidRDefault="00B1363A" w:rsidP="00272066"/>
        </w:tc>
        <w:tc>
          <w:tcPr>
            <w:tcW w:w="5958" w:type="dxa"/>
          </w:tcPr>
          <w:p w:rsidR="00B1363A" w:rsidRDefault="00B1363A" w:rsidP="00272066">
            <w:r>
              <w:t>Further metadata in XML format (see next section)</w:t>
            </w:r>
          </w:p>
        </w:tc>
      </w:tr>
      <w:tr w:rsidR="003B0515" w:rsidTr="00990433">
        <w:trPr>
          <w:ins w:id="20" w:author="Johnson, Kent" w:date="2015-02-19T10:56:00Z"/>
        </w:trPr>
        <w:tc>
          <w:tcPr>
            <w:tcW w:w="2598" w:type="dxa"/>
          </w:tcPr>
          <w:p w:rsidR="003B0515" w:rsidRDefault="003B0515" w:rsidP="00FC44A1">
            <w:pPr>
              <w:rPr>
                <w:ins w:id="21" w:author="Johnson, Kent" w:date="2015-02-19T10:56:00Z"/>
              </w:rPr>
            </w:pPr>
            <w:proofErr w:type="spellStart"/>
            <w:ins w:id="22" w:author="Johnson, Kent" w:date="2015-02-19T10:56:00Z">
              <w:r>
                <w:t>ImageWidth</w:t>
              </w:r>
              <w:proofErr w:type="spellEnd"/>
            </w:ins>
          </w:p>
        </w:tc>
        <w:tc>
          <w:tcPr>
            <w:tcW w:w="1020" w:type="dxa"/>
          </w:tcPr>
          <w:p w:rsidR="003B0515" w:rsidRDefault="003B0515" w:rsidP="00FC44A1">
            <w:pPr>
              <w:rPr>
                <w:ins w:id="23" w:author="Johnson, Kent" w:date="2015-02-19T10:56:00Z"/>
              </w:rPr>
            </w:pPr>
          </w:p>
        </w:tc>
        <w:tc>
          <w:tcPr>
            <w:tcW w:w="5958" w:type="dxa"/>
          </w:tcPr>
          <w:p w:rsidR="003B0515" w:rsidRDefault="003B0515" w:rsidP="00FC44A1">
            <w:pPr>
              <w:rPr>
                <w:ins w:id="24" w:author="Johnson, Kent" w:date="2015-02-19T10:56:00Z"/>
              </w:rPr>
            </w:pPr>
            <w:ins w:id="25" w:author="Johnson, Kent" w:date="2015-02-19T10:56:00Z">
              <w:r>
                <w:t>Width of the image in pixels</w:t>
              </w:r>
            </w:ins>
          </w:p>
        </w:tc>
      </w:tr>
      <w:tr w:rsidR="003B0515" w:rsidTr="00990433">
        <w:trPr>
          <w:ins w:id="26" w:author="Johnson, Kent" w:date="2015-02-19T10:56:00Z"/>
        </w:trPr>
        <w:tc>
          <w:tcPr>
            <w:tcW w:w="2598" w:type="dxa"/>
          </w:tcPr>
          <w:p w:rsidR="003B0515" w:rsidRDefault="003B0515" w:rsidP="00FC44A1">
            <w:pPr>
              <w:rPr>
                <w:ins w:id="27" w:author="Johnson, Kent" w:date="2015-02-19T10:56:00Z"/>
              </w:rPr>
            </w:pPr>
            <w:proofErr w:type="spellStart"/>
            <w:ins w:id="28" w:author="Johnson, Kent" w:date="2015-02-19T10:56:00Z">
              <w:r>
                <w:t>ImageLength</w:t>
              </w:r>
              <w:proofErr w:type="spellEnd"/>
            </w:ins>
          </w:p>
        </w:tc>
        <w:tc>
          <w:tcPr>
            <w:tcW w:w="1020" w:type="dxa"/>
          </w:tcPr>
          <w:p w:rsidR="003B0515" w:rsidRDefault="003B0515" w:rsidP="00FC44A1">
            <w:pPr>
              <w:rPr>
                <w:ins w:id="29" w:author="Johnson, Kent" w:date="2015-02-19T10:56:00Z"/>
              </w:rPr>
            </w:pPr>
          </w:p>
        </w:tc>
        <w:tc>
          <w:tcPr>
            <w:tcW w:w="5958" w:type="dxa"/>
          </w:tcPr>
          <w:p w:rsidR="003B0515" w:rsidRDefault="003B0515" w:rsidP="00FC44A1">
            <w:pPr>
              <w:rPr>
                <w:ins w:id="30" w:author="Johnson, Kent" w:date="2015-02-19T10:56:00Z"/>
              </w:rPr>
            </w:pPr>
            <w:ins w:id="31" w:author="Johnson, Kent" w:date="2015-02-19T10:56:00Z">
              <w:r>
                <w:t xml:space="preserve">Height of </w:t>
              </w:r>
            </w:ins>
            <w:ins w:id="32" w:author="Johnson, Kent" w:date="2015-02-19T10:57:00Z">
              <w:r>
                <w:t>the</w:t>
              </w:r>
            </w:ins>
            <w:ins w:id="33" w:author="Johnson, Kent" w:date="2015-02-19T10:56:00Z">
              <w:r>
                <w:t xml:space="preserve"> </w:t>
              </w:r>
            </w:ins>
            <w:ins w:id="34" w:author="Johnson, Kent" w:date="2015-02-19T10:57:00Z">
              <w:r>
                <w:t>image in pixels</w:t>
              </w:r>
            </w:ins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ResolutionUnit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r>
              <w:t>Unit used for resolution and position</w:t>
            </w:r>
            <w:ins w:id="35" w:author="Johnson, Kent" w:date="2015-03-16T11:18:00Z">
              <w:r w:rsidR="00675408">
                <w:t xml:space="preserve"> (see </w:t>
              </w:r>
            </w:ins>
            <w:ins w:id="36" w:author="Johnson, Kent" w:date="2015-03-16T11:23:00Z">
              <w:r w:rsidR="00675408">
                <w:t>below</w:t>
              </w:r>
            </w:ins>
            <w:ins w:id="37" w:author="Johnson, Kent" w:date="2015-03-16T11:18:00Z">
              <w:r w:rsidR="00675408">
                <w:t>)</w:t>
              </w:r>
            </w:ins>
            <w:del w:id="38" w:author="Johnson, Kent" w:date="2015-03-16T11:17:00Z">
              <w:r w:rsidDel="00675408">
                <w:delText>, if known. Always 3 (cm)</w:delText>
              </w:r>
            </w:del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XResolution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r>
              <w:t>Pixel X resolution</w:t>
            </w:r>
            <w:ins w:id="39" w:author="Johnson, Kent" w:date="2015-03-16T11:18:00Z">
              <w:r w:rsidR="00675408">
                <w:t xml:space="preserve"> (see </w:t>
              </w:r>
            </w:ins>
            <w:ins w:id="40" w:author="Johnson, Kent" w:date="2015-03-16T11:24:00Z">
              <w:r w:rsidR="00675408">
                <w:t>below</w:t>
              </w:r>
            </w:ins>
            <w:ins w:id="41" w:author="Johnson, Kent" w:date="2015-03-16T11:18:00Z">
              <w:r w:rsidR="00675408">
                <w:t>)</w:t>
              </w:r>
            </w:ins>
            <w:del w:id="42" w:author="Johnson, Kent" w:date="2015-03-16T11:17:00Z">
              <w:r w:rsidDel="00675408">
                <w:delText xml:space="preserve"> (pixels per cm), if known</w:delText>
              </w:r>
            </w:del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YResolution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r>
              <w:t>Pixel Y resolution</w:t>
            </w:r>
            <w:ins w:id="43" w:author="Johnson, Kent" w:date="2015-03-16T11:18:00Z">
              <w:r w:rsidR="00675408">
                <w:t xml:space="preserve"> (see </w:t>
              </w:r>
            </w:ins>
            <w:ins w:id="44" w:author="Johnson, Kent" w:date="2015-03-16T11:24:00Z">
              <w:r w:rsidR="00675408">
                <w:t>below</w:t>
              </w:r>
            </w:ins>
            <w:ins w:id="45" w:author="Johnson, Kent" w:date="2015-03-16T11:18:00Z">
              <w:r w:rsidR="00675408">
                <w:t>)</w:t>
              </w:r>
            </w:ins>
            <w:del w:id="46" w:author="Johnson, Kent" w:date="2015-03-16T11:17:00Z">
              <w:r w:rsidDel="00675408">
                <w:delText xml:space="preserve"> (pixels per cm), if known</w:delText>
              </w:r>
            </w:del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XPosition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pPr>
              <w:pPrChange w:id="47" w:author="Miller, Peter" w:date="2015-06-29T18:44:00Z">
                <w:pPr>
                  <w:spacing w:after="200" w:line="276" w:lineRule="auto"/>
                </w:pPr>
              </w:pPrChange>
            </w:pPr>
            <w:r>
              <w:t>Sample X location</w:t>
            </w:r>
            <w:del w:id="48" w:author="Miller, Peter" w:date="2015-06-29T18:41:00Z">
              <w:r w:rsidDel="00F03A27">
                <w:delText xml:space="preserve"> for ULHC of image, </w:delText>
              </w:r>
            </w:del>
            <w:ins w:id="49" w:author="Miller, Peter" w:date="2015-06-29T18:41:00Z">
              <w:r w:rsidR="00F03A27">
                <w:t xml:space="preserve"> </w:t>
              </w:r>
            </w:ins>
            <w:r>
              <w:t xml:space="preserve">in </w:t>
            </w:r>
            <w:proofErr w:type="spellStart"/>
            <w:r>
              <w:t>ResolutionUnits</w:t>
            </w:r>
            <w:proofErr w:type="spellEnd"/>
            <w:ins w:id="50" w:author="Miller, Peter" w:date="2015-06-29T18:41:00Z">
              <w:r w:rsidR="00F03A27">
                <w:t xml:space="preserve">. </w:t>
              </w:r>
            </w:ins>
            <w:ins w:id="51" w:author="Miller, Peter" w:date="2015-06-29T18:43:00Z">
              <w:r w:rsidR="00F03A27">
                <w:t xml:space="preserve">This is </w:t>
              </w:r>
            </w:ins>
            <w:ins w:id="52" w:author="Miller, Peter" w:date="2015-06-29T18:41:00Z">
              <w:r w:rsidR="00F03A27">
                <w:t xml:space="preserve">ULHC </w:t>
              </w:r>
            </w:ins>
            <w:ins w:id="53" w:author="Miller, Peter" w:date="2015-06-29T18:44:00Z">
              <w:r w:rsidR="00F03A27">
                <w:t xml:space="preserve">location </w:t>
              </w:r>
            </w:ins>
            <w:ins w:id="54" w:author="Miller, Peter" w:date="2015-06-29T18:37:00Z">
              <w:r w:rsidR="00F03A27">
                <w:t xml:space="preserve">except </w:t>
              </w:r>
            </w:ins>
            <w:ins w:id="55" w:author="Miller, Peter" w:date="2015-06-29T18:42:00Z">
              <w:r w:rsidR="00F03A27">
                <w:t xml:space="preserve">for </w:t>
              </w:r>
            </w:ins>
            <w:ins w:id="56" w:author="Miller, Peter" w:date="2015-06-29T18:38:00Z">
              <w:r w:rsidR="00F03A27">
                <w:t>Macro image</w:t>
              </w:r>
            </w:ins>
            <w:ins w:id="57" w:author="Miller, Peter" w:date="2015-06-29T18:37:00Z">
              <w:r w:rsidR="00F03A27">
                <w:t xml:space="preserve"> </w:t>
              </w:r>
            </w:ins>
            <w:ins w:id="58" w:author="Miller, Peter" w:date="2015-06-29T18:40:00Z">
              <w:r w:rsidR="00F03A27">
                <w:t>wh</w:t>
              </w:r>
            </w:ins>
            <w:ins w:id="59" w:author="Miller, Peter" w:date="2015-06-29T18:39:00Z">
              <w:r w:rsidR="00F03A27">
                <w:t xml:space="preserve">ich </w:t>
              </w:r>
            </w:ins>
            <w:ins w:id="60" w:author="Miller, Peter" w:date="2015-06-29T18:42:00Z">
              <w:r w:rsidR="00F03A27">
                <w:t xml:space="preserve">reports </w:t>
              </w:r>
            </w:ins>
            <w:ins w:id="61" w:author="Miller, Peter" w:date="2015-06-29T18:44:00Z">
              <w:r w:rsidR="00F03A27">
                <w:t xml:space="preserve">its </w:t>
              </w:r>
            </w:ins>
            <w:ins w:id="62" w:author="Miller, Peter" w:date="2015-06-29T18:38:00Z">
              <w:r w:rsidR="00F03A27">
                <w:t>image center</w:t>
              </w:r>
            </w:ins>
            <w:ins w:id="63" w:author="Miller, Peter" w:date="2015-06-29T18:43:00Z">
              <w:r w:rsidR="00F03A27">
                <w:t>.</w:t>
              </w:r>
            </w:ins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YPosition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pPr>
              <w:pPrChange w:id="64" w:author="Miller, Peter" w:date="2015-06-29T18:43:00Z">
                <w:pPr>
                  <w:spacing w:after="200" w:line="276" w:lineRule="auto"/>
                </w:pPr>
              </w:pPrChange>
            </w:pPr>
            <w:r>
              <w:t xml:space="preserve">Sample Y location </w:t>
            </w:r>
            <w:del w:id="65" w:author="Miller, Peter" w:date="2015-06-29T18:40:00Z">
              <w:r w:rsidDel="00F03A27">
                <w:delText xml:space="preserve">for ULHC of image, </w:delText>
              </w:r>
            </w:del>
            <w:r>
              <w:t xml:space="preserve">in </w:t>
            </w:r>
            <w:proofErr w:type="spellStart"/>
            <w:r>
              <w:t>ResolutionUnits</w:t>
            </w:r>
            <w:proofErr w:type="spellEnd"/>
            <w:ins w:id="66" w:author="Miller, Peter" w:date="2015-06-29T18:40:00Z">
              <w:r w:rsidR="00F03A27">
                <w:t xml:space="preserve">. </w:t>
              </w:r>
            </w:ins>
            <w:ins w:id="67" w:author="Miller, Peter" w:date="2015-06-29T18:43:00Z">
              <w:r w:rsidR="00F03A27">
                <w:t xml:space="preserve">This is </w:t>
              </w:r>
            </w:ins>
            <w:ins w:id="68" w:author="Miller, Peter" w:date="2015-06-29T18:40:00Z">
              <w:r w:rsidR="00F03A27">
                <w:t xml:space="preserve">ULHC </w:t>
              </w:r>
            </w:ins>
            <w:ins w:id="69" w:author="Miller, Peter" w:date="2015-06-29T18:44:00Z">
              <w:r w:rsidR="00F03A27">
                <w:t xml:space="preserve">location </w:t>
              </w:r>
            </w:ins>
            <w:ins w:id="70" w:author="Miller, Peter" w:date="2015-06-29T18:39:00Z">
              <w:r w:rsidR="00F03A27">
                <w:t xml:space="preserve">except </w:t>
              </w:r>
            </w:ins>
            <w:ins w:id="71" w:author="Miller, Peter" w:date="2015-06-29T18:43:00Z">
              <w:r w:rsidR="00F03A27">
                <w:t>for</w:t>
              </w:r>
            </w:ins>
            <w:ins w:id="72" w:author="Miller, Peter" w:date="2015-06-29T18:39:00Z">
              <w:r w:rsidR="00F03A27">
                <w:t xml:space="preserve"> Macro image which </w:t>
              </w:r>
            </w:ins>
            <w:ins w:id="73" w:author="Miller, Peter" w:date="2015-06-29T18:43:00Z">
              <w:r w:rsidR="00F03A27">
                <w:t>reports</w:t>
              </w:r>
            </w:ins>
            <w:ins w:id="74" w:author="Miller, Peter" w:date="2015-06-29T18:40:00Z">
              <w:r w:rsidR="00F03A27">
                <w:t xml:space="preserve"> </w:t>
              </w:r>
            </w:ins>
            <w:ins w:id="75" w:author="Miller, Peter" w:date="2015-06-29T18:44:00Z">
              <w:r w:rsidR="00F03A27">
                <w:t xml:space="preserve">its </w:t>
              </w:r>
            </w:ins>
            <w:ins w:id="76" w:author="Miller, Peter" w:date="2015-06-29T18:39:00Z">
              <w:r w:rsidR="00F03A27">
                <w:t>image</w:t>
              </w:r>
            </w:ins>
            <w:ins w:id="77" w:author="Miller, Peter" w:date="2015-06-29T18:41:00Z">
              <w:r w:rsidR="00F03A27">
                <w:t xml:space="preserve"> center</w:t>
              </w:r>
            </w:ins>
            <w:ins w:id="78" w:author="Miller, Peter" w:date="2015-06-29T18:43:00Z">
              <w:r w:rsidR="00F03A27">
                <w:t>.</w:t>
              </w:r>
            </w:ins>
          </w:p>
        </w:tc>
      </w:tr>
      <w:tr w:rsidR="00B1363A" w:rsidTr="00990433">
        <w:tc>
          <w:tcPr>
            <w:tcW w:w="2598" w:type="dxa"/>
          </w:tcPr>
          <w:p w:rsidR="00B1363A" w:rsidRDefault="00B1363A" w:rsidP="00272066">
            <w:proofErr w:type="spellStart"/>
            <w:r>
              <w:t>SampleFormat</w:t>
            </w:r>
            <w:proofErr w:type="spellEnd"/>
          </w:p>
        </w:tc>
        <w:tc>
          <w:tcPr>
            <w:tcW w:w="1020" w:type="dxa"/>
          </w:tcPr>
          <w:p w:rsidR="00B1363A" w:rsidRDefault="00B1363A" w:rsidP="00272066"/>
        </w:tc>
        <w:tc>
          <w:tcPr>
            <w:tcW w:w="5958" w:type="dxa"/>
          </w:tcPr>
          <w:p w:rsidR="00B1363A" w:rsidRDefault="00B1363A" w:rsidP="00990433">
            <w:r>
              <w:t xml:space="preserve">Integer </w:t>
            </w:r>
            <w:r w:rsidR="00990433">
              <w:t xml:space="preserve">(1) for </w:t>
            </w:r>
            <w:r>
              <w:t>BF, FL</w:t>
            </w:r>
            <w:r w:rsidR="00990433">
              <w:t>;</w:t>
            </w:r>
            <w:r>
              <w:t xml:space="preserve"> or float</w:t>
            </w:r>
            <w:r w:rsidR="00990433">
              <w:t xml:space="preserve"> (3) for </w:t>
            </w:r>
            <w:r>
              <w:t xml:space="preserve">unmixed </w:t>
            </w:r>
            <w:r w:rsidR="00990433">
              <w:t>MSI images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SMinSampleValue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B1363A">
            <w:r>
              <w:t xml:space="preserve">Minimum signal value in the image 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lastRenderedPageBreak/>
              <w:t>SMaxSampleValue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B1363A">
            <w:r>
              <w:t xml:space="preserve">Maximum signal value in the image </w:t>
            </w:r>
          </w:p>
        </w:tc>
      </w:tr>
      <w:tr w:rsidR="003B0515" w:rsidTr="00272066">
        <w:trPr>
          <w:ins w:id="79" w:author="Johnson, Kent" w:date="2015-02-19T10:56:00Z"/>
        </w:trPr>
        <w:tc>
          <w:tcPr>
            <w:tcW w:w="2598" w:type="dxa"/>
          </w:tcPr>
          <w:p w:rsidR="003B0515" w:rsidRDefault="003B0515" w:rsidP="00272066">
            <w:pPr>
              <w:rPr>
                <w:ins w:id="80" w:author="Johnson, Kent" w:date="2015-02-19T10:56:00Z"/>
              </w:rPr>
            </w:pPr>
            <w:proofErr w:type="spellStart"/>
            <w:ins w:id="81" w:author="Johnson, Kent" w:date="2015-02-19T10:56:00Z">
              <w:r>
                <w:t>BitsPerSample</w:t>
              </w:r>
              <w:proofErr w:type="spellEnd"/>
            </w:ins>
          </w:p>
        </w:tc>
        <w:tc>
          <w:tcPr>
            <w:tcW w:w="1020" w:type="dxa"/>
          </w:tcPr>
          <w:p w:rsidR="003B0515" w:rsidRDefault="003B0515" w:rsidP="00272066">
            <w:pPr>
              <w:rPr>
                <w:ins w:id="82" w:author="Johnson, Kent" w:date="2015-02-19T10:56:00Z"/>
              </w:rPr>
            </w:pPr>
          </w:p>
        </w:tc>
        <w:tc>
          <w:tcPr>
            <w:tcW w:w="5958" w:type="dxa"/>
          </w:tcPr>
          <w:p w:rsidR="003B0515" w:rsidRDefault="003B0515" w:rsidP="00272066">
            <w:pPr>
              <w:rPr>
                <w:ins w:id="83" w:author="Johnson, Kent" w:date="2015-02-19T10:56:00Z"/>
              </w:rPr>
            </w:pPr>
            <w:ins w:id="84" w:author="Johnson, Kent" w:date="2015-02-19T10:56:00Z">
              <w:r>
                <w:t>8 (FL); 8, 8, 8 (RGB); or 32 (unmixed component)</w:t>
              </w:r>
            </w:ins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SamplesPerPixel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FC44A1">
            <w:r>
              <w:t>1 (FL or unmixed component) or 3 (RGB)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NewSubfileType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FC44A1">
            <w:r>
              <w:t>0 for full-resolution images, 1 for reduced res images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TileWidth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 w:rsidP="00FC44A1">
            <w:r>
              <w:t>Tile width (512) if tiled format is used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TileLength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>
            <w:r>
              <w:t>Y</w:t>
            </w:r>
          </w:p>
        </w:tc>
        <w:tc>
          <w:tcPr>
            <w:tcW w:w="5958" w:type="dxa"/>
          </w:tcPr>
          <w:p w:rsidR="00B1363A" w:rsidRDefault="00B1363A">
            <w:r>
              <w:t xml:space="preserve">Tile height (512) if tiled format </w:t>
            </w:r>
            <w:del w:id="85" w:author="Johnson, Kent" w:date="2015-02-19T11:03:00Z">
              <w:r w:rsidDel="008E5DE2">
                <w:delText>image</w:delText>
              </w:r>
            </w:del>
            <w:ins w:id="86" w:author="Johnson, Kent" w:date="2015-02-19T11:03:00Z">
              <w:r w:rsidR="008E5DE2">
                <w:t>is used</w:t>
              </w:r>
            </w:ins>
          </w:p>
        </w:tc>
      </w:tr>
      <w:tr w:rsidR="008E5DE2" w:rsidTr="00990433">
        <w:trPr>
          <w:ins w:id="87" w:author="Johnson, Kent" w:date="2015-02-19T11:03:00Z"/>
        </w:trPr>
        <w:tc>
          <w:tcPr>
            <w:tcW w:w="2598" w:type="dxa"/>
          </w:tcPr>
          <w:p w:rsidR="008E5DE2" w:rsidRDefault="008E5DE2" w:rsidP="00FC44A1">
            <w:pPr>
              <w:rPr>
                <w:ins w:id="88" w:author="Johnson, Kent" w:date="2015-02-19T11:03:00Z"/>
              </w:rPr>
            </w:pPr>
            <w:proofErr w:type="spellStart"/>
            <w:ins w:id="89" w:author="Johnson, Kent" w:date="2015-02-19T11:03:00Z">
              <w:r>
                <w:t>TileOffsets</w:t>
              </w:r>
              <w:proofErr w:type="spellEnd"/>
            </w:ins>
          </w:p>
        </w:tc>
        <w:tc>
          <w:tcPr>
            <w:tcW w:w="1020" w:type="dxa"/>
          </w:tcPr>
          <w:p w:rsidR="008E5DE2" w:rsidRDefault="008E5DE2" w:rsidP="00FC44A1">
            <w:pPr>
              <w:rPr>
                <w:ins w:id="90" w:author="Johnson, Kent" w:date="2015-02-19T11:03:00Z"/>
              </w:rPr>
            </w:pPr>
            <w:ins w:id="91" w:author="Johnson, Kent" w:date="2015-02-19T11:03:00Z">
              <w:r>
                <w:t>Y</w:t>
              </w:r>
            </w:ins>
          </w:p>
        </w:tc>
        <w:tc>
          <w:tcPr>
            <w:tcW w:w="5958" w:type="dxa"/>
          </w:tcPr>
          <w:p w:rsidR="008E5DE2" w:rsidRDefault="008E5DE2" w:rsidP="00FC44A1">
            <w:pPr>
              <w:rPr>
                <w:ins w:id="92" w:author="Johnson, Kent" w:date="2015-02-19T11:03:00Z"/>
              </w:rPr>
            </w:pPr>
            <w:ins w:id="93" w:author="Johnson, Kent" w:date="2015-02-19T11:03:00Z">
              <w:r>
                <w:t>List of tile offsets, if tiled format is used</w:t>
              </w:r>
            </w:ins>
          </w:p>
        </w:tc>
      </w:tr>
      <w:tr w:rsidR="008E5DE2" w:rsidTr="00990433">
        <w:trPr>
          <w:ins w:id="94" w:author="Johnson, Kent" w:date="2015-02-19T11:03:00Z"/>
        </w:trPr>
        <w:tc>
          <w:tcPr>
            <w:tcW w:w="2598" w:type="dxa"/>
          </w:tcPr>
          <w:p w:rsidR="008E5DE2" w:rsidRDefault="008E5DE2" w:rsidP="00FC44A1">
            <w:pPr>
              <w:rPr>
                <w:ins w:id="95" w:author="Johnson, Kent" w:date="2015-02-19T11:03:00Z"/>
              </w:rPr>
            </w:pPr>
            <w:proofErr w:type="spellStart"/>
            <w:ins w:id="96" w:author="Johnson, Kent" w:date="2015-02-19T11:04:00Z">
              <w:r>
                <w:t>TileByteCounts</w:t>
              </w:r>
            </w:ins>
            <w:proofErr w:type="spellEnd"/>
          </w:p>
        </w:tc>
        <w:tc>
          <w:tcPr>
            <w:tcW w:w="1020" w:type="dxa"/>
          </w:tcPr>
          <w:p w:rsidR="008E5DE2" w:rsidRDefault="008E5DE2" w:rsidP="00FC44A1">
            <w:pPr>
              <w:rPr>
                <w:ins w:id="97" w:author="Johnson, Kent" w:date="2015-02-19T11:03:00Z"/>
              </w:rPr>
            </w:pPr>
            <w:ins w:id="98" w:author="Johnson, Kent" w:date="2015-02-19T11:04:00Z">
              <w:r>
                <w:t>Y</w:t>
              </w:r>
            </w:ins>
          </w:p>
        </w:tc>
        <w:tc>
          <w:tcPr>
            <w:tcW w:w="5958" w:type="dxa"/>
          </w:tcPr>
          <w:p w:rsidR="008E5DE2" w:rsidRDefault="008E5DE2" w:rsidP="00FC44A1">
            <w:pPr>
              <w:rPr>
                <w:ins w:id="99" w:author="Johnson, Kent" w:date="2015-02-19T11:03:00Z"/>
              </w:rPr>
            </w:pPr>
            <w:ins w:id="100" w:author="Johnson, Kent" w:date="2015-02-19T11:04:00Z">
              <w:r>
                <w:t>Size of each (compressed) tile, if tiled format is used</w:t>
              </w:r>
            </w:ins>
          </w:p>
        </w:tc>
      </w:tr>
      <w:tr w:rsidR="003B0515" w:rsidTr="00990433">
        <w:trPr>
          <w:ins w:id="101" w:author="Johnson, Kent" w:date="2015-02-19T10:52:00Z"/>
        </w:trPr>
        <w:tc>
          <w:tcPr>
            <w:tcW w:w="2598" w:type="dxa"/>
          </w:tcPr>
          <w:p w:rsidR="003B0515" w:rsidRDefault="003B0515" w:rsidP="00FC44A1">
            <w:pPr>
              <w:rPr>
                <w:ins w:id="102" w:author="Johnson, Kent" w:date="2015-02-19T10:52:00Z"/>
              </w:rPr>
            </w:pPr>
            <w:proofErr w:type="spellStart"/>
            <w:ins w:id="103" w:author="Johnson, Kent" w:date="2015-02-19T10:53:00Z">
              <w:r>
                <w:t>StripOffsets</w:t>
              </w:r>
            </w:ins>
            <w:proofErr w:type="spellEnd"/>
          </w:p>
        </w:tc>
        <w:tc>
          <w:tcPr>
            <w:tcW w:w="1020" w:type="dxa"/>
          </w:tcPr>
          <w:p w:rsidR="003B0515" w:rsidRDefault="003B0515" w:rsidP="00FC44A1">
            <w:pPr>
              <w:rPr>
                <w:ins w:id="104" w:author="Johnson, Kent" w:date="2015-02-19T10:52:00Z"/>
              </w:rPr>
            </w:pPr>
            <w:ins w:id="105" w:author="Johnson, Kent" w:date="2015-02-19T10:53:00Z">
              <w:r>
                <w:t>Y</w:t>
              </w:r>
            </w:ins>
          </w:p>
        </w:tc>
        <w:tc>
          <w:tcPr>
            <w:tcW w:w="5958" w:type="dxa"/>
          </w:tcPr>
          <w:p w:rsidR="003B0515" w:rsidRDefault="003B0515" w:rsidP="00FC44A1">
            <w:pPr>
              <w:rPr>
                <w:ins w:id="106" w:author="Johnson, Kent" w:date="2015-02-19T10:52:00Z"/>
              </w:rPr>
            </w:pPr>
            <w:ins w:id="107" w:author="Johnson, Kent" w:date="2015-02-19T10:53:00Z">
              <w:r>
                <w:t>List of strip offsets</w:t>
              </w:r>
            </w:ins>
            <w:ins w:id="108" w:author="Johnson, Kent" w:date="2015-02-19T10:57:00Z">
              <w:r>
                <w:t>,</w:t>
              </w:r>
            </w:ins>
            <w:ins w:id="109" w:author="Johnson, Kent" w:date="2015-02-19T10:53:00Z">
              <w:r>
                <w:t xml:space="preserve"> if tiled format is </w:t>
              </w:r>
              <w:r w:rsidRPr="008E5DE2">
                <w:rPr>
                  <w:b/>
                  <w:rPrChange w:id="110" w:author="Johnson, Kent" w:date="2015-02-19T11:03:00Z">
                    <w:rPr/>
                  </w:rPrChange>
                </w:rPr>
                <w:t>not</w:t>
              </w:r>
              <w:r>
                <w:t xml:space="preserve"> used</w:t>
              </w:r>
            </w:ins>
          </w:p>
        </w:tc>
      </w:tr>
      <w:tr w:rsidR="003B0515" w:rsidTr="00990433">
        <w:trPr>
          <w:ins w:id="111" w:author="Johnson, Kent" w:date="2015-02-19T10:52:00Z"/>
        </w:trPr>
        <w:tc>
          <w:tcPr>
            <w:tcW w:w="2598" w:type="dxa"/>
          </w:tcPr>
          <w:p w:rsidR="003B0515" w:rsidRDefault="003B0515" w:rsidP="00FC44A1">
            <w:pPr>
              <w:rPr>
                <w:ins w:id="112" w:author="Johnson, Kent" w:date="2015-02-19T10:52:00Z"/>
              </w:rPr>
            </w:pPr>
            <w:proofErr w:type="spellStart"/>
            <w:ins w:id="113" w:author="Johnson, Kent" w:date="2015-02-19T10:53:00Z">
              <w:r>
                <w:t>RowsPerStrip</w:t>
              </w:r>
            </w:ins>
            <w:proofErr w:type="spellEnd"/>
          </w:p>
        </w:tc>
        <w:tc>
          <w:tcPr>
            <w:tcW w:w="1020" w:type="dxa"/>
          </w:tcPr>
          <w:p w:rsidR="003B0515" w:rsidRDefault="003B0515" w:rsidP="00FC44A1">
            <w:pPr>
              <w:rPr>
                <w:ins w:id="114" w:author="Johnson, Kent" w:date="2015-02-19T10:52:00Z"/>
              </w:rPr>
            </w:pPr>
            <w:ins w:id="115" w:author="Johnson, Kent" w:date="2015-02-19T10:53:00Z">
              <w:r>
                <w:t>Y</w:t>
              </w:r>
            </w:ins>
          </w:p>
        </w:tc>
        <w:tc>
          <w:tcPr>
            <w:tcW w:w="5958" w:type="dxa"/>
          </w:tcPr>
          <w:p w:rsidR="003B0515" w:rsidRDefault="003B0515" w:rsidP="00FC44A1">
            <w:pPr>
              <w:rPr>
                <w:ins w:id="116" w:author="Johnson, Kent" w:date="2015-02-19T10:52:00Z"/>
              </w:rPr>
            </w:pPr>
            <w:ins w:id="117" w:author="Johnson, Kent" w:date="2015-02-19T10:54:00Z">
              <w:r>
                <w:t>Number of rows per strip</w:t>
              </w:r>
            </w:ins>
            <w:ins w:id="118" w:author="Johnson, Kent" w:date="2015-02-19T10:57:00Z">
              <w:r>
                <w:t>,</w:t>
              </w:r>
            </w:ins>
            <w:ins w:id="119" w:author="Johnson, Kent" w:date="2015-02-19T10:54:00Z">
              <w:r>
                <w:t xml:space="preserve"> if tiled format is </w:t>
              </w:r>
              <w:r w:rsidRPr="008E5DE2">
                <w:rPr>
                  <w:b/>
                  <w:rPrChange w:id="120" w:author="Johnson, Kent" w:date="2015-02-19T11:03:00Z">
                    <w:rPr/>
                  </w:rPrChange>
                </w:rPr>
                <w:t>not</w:t>
              </w:r>
              <w:r>
                <w:t xml:space="preserve"> used</w:t>
              </w:r>
            </w:ins>
          </w:p>
        </w:tc>
      </w:tr>
      <w:tr w:rsidR="003B0515" w:rsidTr="00990433">
        <w:trPr>
          <w:ins w:id="121" w:author="Johnson, Kent" w:date="2015-02-19T10:52:00Z"/>
        </w:trPr>
        <w:tc>
          <w:tcPr>
            <w:tcW w:w="2598" w:type="dxa"/>
          </w:tcPr>
          <w:p w:rsidR="003B0515" w:rsidRDefault="003B0515" w:rsidP="00FC44A1">
            <w:pPr>
              <w:rPr>
                <w:ins w:id="122" w:author="Johnson, Kent" w:date="2015-02-19T10:52:00Z"/>
              </w:rPr>
            </w:pPr>
            <w:proofErr w:type="spellStart"/>
            <w:ins w:id="123" w:author="Johnson, Kent" w:date="2015-02-19T10:54:00Z">
              <w:r>
                <w:t>StripByteCounts</w:t>
              </w:r>
            </w:ins>
            <w:proofErr w:type="spellEnd"/>
          </w:p>
        </w:tc>
        <w:tc>
          <w:tcPr>
            <w:tcW w:w="1020" w:type="dxa"/>
          </w:tcPr>
          <w:p w:rsidR="003B0515" w:rsidRDefault="003B0515" w:rsidP="00FC44A1">
            <w:pPr>
              <w:rPr>
                <w:ins w:id="124" w:author="Johnson, Kent" w:date="2015-02-19T10:52:00Z"/>
              </w:rPr>
            </w:pPr>
            <w:ins w:id="125" w:author="Johnson, Kent" w:date="2015-02-19T10:55:00Z">
              <w:r>
                <w:t>Y</w:t>
              </w:r>
            </w:ins>
          </w:p>
        </w:tc>
        <w:tc>
          <w:tcPr>
            <w:tcW w:w="5958" w:type="dxa"/>
          </w:tcPr>
          <w:p w:rsidR="003B0515" w:rsidRDefault="003B0515" w:rsidP="00FC44A1">
            <w:pPr>
              <w:rPr>
                <w:ins w:id="126" w:author="Johnson, Kent" w:date="2015-02-19T10:52:00Z"/>
              </w:rPr>
            </w:pPr>
            <w:ins w:id="127" w:author="Johnson, Kent" w:date="2015-02-19T10:55:00Z">
              <w:r>
                <w:t xml:space="preserve">Size of each (compressed) strip, if tiled format is </w:t>
              </w:r>
              <w:r w:rsidRPr="008E5DE2">
                <w:rPr>
                  <w:b/>
                  <w:rPrChange w:id="128" w:author="Johnson, Kent" w:date="2015-02-19T11:03:00Z">
                    <w:rPr/>
                  </w:rPrChange>
                </w:rPr>
                <w:t>not</w:t>
              </w:r>
              <w:r>
                <w:t xml:space="preserve"> used</w:t>
              </w:r>
            </w:ins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PlanarConfiguration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FC44A1">
            <w:r>
              <w:t>1 (chunky) for RGB images, 2 (planar) otherwise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PhotometricInterpretation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FC44A1">
            <w:r>
              <w:t>2 (RGB) for RGB images, 1 (</w:t>
            </w:r>
            <w:proofErr w:type="spellStart"/>
            <w:r>
              <w:t>BlackIsZero</w:t>
            </w:r>
            <w:proofErr w:type="spellEnd"/>
            <w:r>
              <w:t>) otherwise</w:t>
            </w:r>
          </w:p>
        </w:tc>
      </w:tr>
      <w:tr w:rsidR="00B1363A" w:rsidTr="00990433">
        <w:tc>
          <w:tcPr>
            <w:tcW w:w="2598" w:type="dxa"/>
          </w:tcPr>
          <w:p w:rsidR="00B1363A" w:rsidRDefault="00B1363A" w:rsidP="00FC44A1">
            <w:proofErr w:type="spellStart"/>
            <w:r>
              <w:t>DateTime</w:t>
            </w:r>
            <w:proofErr w:type="spellEnd"/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B1363A" w:rsidP="00FC44A1">
            <w:r>
              <w:t>Acquisition time</w:t>
            </w:r>
          </w:p>
        </w:tc>
      </w:tr>
      <w:tr w:rsidR="00B1363A" w:rsidTr="00990433">
        <w:tc>
          <w:tcPr>
            <w:tcW w:w="2598" w:type="dxa"/>
          </w:tcPr>
          <w:p w:rsidR="00B1363A" w:rsidRDefault="00A3695D" w:rsidP="00FC44A1">
            <w:r>
              <w:t>Compression</w:t>
            </w:r>
          </w:p>
        </w:tc>
        <w:tc>
          <w:tcPr>
            <w:tcW w:w="1020" w:type="dxa"/>
          </w:tcPr>
          <w:p w:rsidR="00B1363A" w:rsidRDefault="00B1363A" w:rsidP="00FC44A1"/>
        </w:tc>
        <w:tc>
          <w:tcPr>
            <w:tcW w:w="5958" w:type="dxa"/>
          </w:tcPr>
          <w:p w:rsidR="00B1363A" w:rsidRDefault="00A3695D" w:rsidP="00FC44A1">
            <w:r>
              <w:t xml:space="preserve">May be None, CCITT Group 3, </w:t>
            </w:r>
            <w:proofErr w:type="spellStart"/>
            <w:r>
              <w:t>PackBits</w:t>
            </w:r>
            <w:proofErr w:type="spellEnd"/>
            <w:r>
              <w:t xml:space="preserve">, </w:t>
            </w:r>
            <w:r w:rsidR="00E01D90">
              <w:t xml:space="preserve">LZW, </w:t>
            </w:r>
            <w:r>
              <w:t>or JPEG</w:t>
            </w:r>
          </w:p>
        </w:tc>
      </w:tr>
      <w:tr w:rsidR="00B1363A" w:rsidTr="00990433">
        <w:tc>
          <w:tcPr>
            <w:tcW w:w="2598" w:type="dxa"/>
          </w:tcPr>
          <w:p w:rsidR="00B1363A" w:rsidRDefault="00E01D90" w:rsidP="00FC44A1">
            <w:r>
              <w:t>JPEG fields</w:t>
            </w:r>
          </w:p>
        </w:tc>
        <w:tc>
          <w:tcPr>
            <w:tcW w:w="1020" w:type="dxa"/>
          </w:tcPr>
          <w:p w:rsidR="00B1363A" w:rsidRDefault="00E01D90" w:rsidP="00FC44A1">
            <w:r>
              <w:t>Y</w:t>
            </w:r>
          </w:p>
        </w:tc>
        <w:tc>
          <w:tcPr>
            <w:tcW w:w="5958" w:type="dxa"/>
          </w:tcPr>
          <w:p w:rsidR="00B1363A" w:rsidRDefault="00E01D90" w:rsidP="00FC44A1">
            <w:r>
              <w:t>JPEG fields are defined when JPEG compression is used</w:t>
            </w:r>
          </w:p>
        </w:tc>
      </w:tr>
    </w:tbl>
    <w:p w:rsidR="00724105" w:rsidRDefault="00724105" w:rsidP="00FC44A1"/>
    <w:p w:rsidR="00675408" w:rsidRDefault="00675408" w:rsidP="00FC44A1">
      <w:pPr>
        <w:rPr>
          <w:ins w:id="129" w:author="Johnson, Kent" w:date="2015-03-16T11:24:00Z"/>
        </w:rPr>
      </w:pPr>
      <w:proofErr w:type="spellStart"/>
      <w:ins w:id="130" w:author="Johnson, Kent" w:date="2015-03-16T11:24:00Z">
        <w:r>
          <w:t>ResolutionUnit</w:t>
        </w:r>
        <w:proofErr w:type="spellEnd"/>
        <w:r>
          <w:t xml:space="preserve">, </w:t>
        </w:r>
        <w:proofErr w:type="spellStart"/>
        <w:r>
          <w:t>XResolution</w:t>
        </w:r>
        <w:proofErr w:type="spellEnd"/>
        <w:r>
          <w:t xml:space="preserve"> and </w:t>
        </w:r>
        <w:proofErr w:type="spellStart"/>
        <w:r>
          <w:t>YResolution</w:t>
        </w:r>
        <w:proofErr w:type="spellEnd"/>
        <w:r>
          <w:t xml:space="preserve"> are required fields in a valid TIFF file. When the true resolution of the image is known, </w:t>
        </w:r>
        <w:proofErr w:type="spellStart"/>
        <w:r>
          <w:t>ResolutionUnit</w:t>
        </w:r>
        <w:proofErr w:type="spellEnd"/>
        <w:r>
          <w:t xml:space="preserve"> will be 3 (cm) and </w:t>
        </w:r>
        <w:proofErr w:type="spellStart"/>
        <w:r>
          <w:t>XResolution</w:t>
        </w:r>
        <w:proofErr w:type="spellEnd"/>
        <w:r>
          <w:t xml:space="preserve"> </w:t>
        </w:r>
      </w:ins>
      <w:ins w:id="131" w:author="Johnson, Kent" w:date="2015-03-16T11:25:00Z">
        <w:r>
          <w:t xml:space="preserve">and </w:t>
        </w:r>
        <w:proofErr w:type="spellStart"/>
        <w:r>
          <w:t>YResolution</w:t>
        </w:r>
        <w:proofErr w:type="spellEnd"/>
        <w:r>
          <w:t xml:space="preserve"> will be pixels/cm. When the true resolution is not known, </w:t>
        </w:r>
        <w:proofErr w:type="spellStart"/>
        <w:r>
          <w:t>ResolutionUnit</w:t>
        </w:r>
        <w:proofErr w:type="spellEnd"/>
        <w:r>
          <w:t xml:space="preserve"> will be 2 (inch) and </w:t>
        </w:r>
        <w:proofErr w:type="spellStart"/>
        <w:r>
          <w:t>XResolution</w:t>
        </w:r>
        <w:proofErr w:type="spellEnd"/>
        <w:r>
          <w:t xml:space="preserve"> and </w:t>
        </w:r>
        <w:proofErr w:type="spellStart"/>
        <w:r>
          <w:t>YResolution</w:t>
        </w:r>
        <w:proofErr w:type="spellEnd"/>
        <w:r>
          <w:t xml:space="preserve"> will be 96 (pixels/inch).</w:t>
        </w:r>
      </w:ins>
      <w:ins w:id="132" w:author="Johnson, Kent" w:date="2015-03-16T11:34:00Z">
        <w:r w:rsidR="00B60B8E">
          <w:t xml:space="preserve"> PKI TIFF pixels are always square so </w:t>
        </w:r>
        <w:proofErr w:type="spellStart"/>
        <w:r w:rsidR="00B60B8E">
          <w:t>XResolution</w:t>
        </w:r>
        <w:proofErr w:type="spellEnd"/>
        <w:r w:rsidR="00B60B8E">
          <w:t xml:space="preserve"> and </w:t>
        </w:r>
        <w:proofErr w:type="spellStart"/>
        <w:r w:rsidR="00B60B8E">
          <w:t>YResolution</w:t>
        </w:r>
        <w:proofErr w:type="spellEnd"/>
        <w:r w:rsidR="00B60B8E">
          <w:t xml:space="preserve"> will always </w:t>
        </w:r>
      </w:ins>
      <w:ins w:id="133" w:author="Johnson, Kent" w:date="2015-03-16T11:35:00Z">
        <w:r w:rsidR="00B60B8E">
          <w:t>have</w:t>
        </w:r>
      </w:ins>
      <w:ins w:id="134" w:author="Johnson, Kent" w:date="2015-03-16T11:34:00Z">
        <w:r w:rsidR="00B60B8E">
          <w:t xml:space="preserve"> the same</w:t>
        </w:r>
      </w:ins>
      <w:ins w:id="135" w:author="Johnson, Kent" w:date="2015-03-16T11:35:00Z">
        <w:r w:rsidR="00B60B8E">
          <w:t xml:space="preserve"> value.</w:t>
        </w:r>
      </w:ins>
    </w:p>
    <w:p w:rsidR="00FC44A1" w:rsidRDefault="00990433" w:rsidP="00FC44A1">
      <w:r>
        <w:t xml:space="preserve">The TIFF spec is not explicit about the data type and value for </w:t>
      </w:r>
      <w:proofErr w:type="spellStart"/>
      <w:r>
        <w:t>SMinSampleValue</w:t>
      </w:r>
      <w:proofErr w:type="spellEnd"/>
      <w:r>
        <w:t xml:space="preserve"> and </w:t>
      </w:r>
      <w:proofErr w:type="spellStart"/>
      <w:r>
        <w:t>SMaxSampleValue</w:t>
      </w:r>
      <w:proofErr w:type="spellEnd"/>
      <w:r>
        <w:t xml:space="preserve">; the </w:t>
      </w:r>
      <w:r w:rsidR="00267D15">
        <w:t>PerkinElmer</w:t>
      </w:r>
      <w:r>
        <w:t xml:space="preserve"> writer uses</w:t>
      </w:r>
      <w:del w:id="136" w:author="Johnson, Kent" w:date="2015-03-16T11:23:00Z">
        <w:r w:rsidDel="00675408">
          <w:delText xml:space="preserve"> </w:delText>
        </w:r>
      </w:del>
      <w:del w:id="137" w:author="Johnson, Kent" w:date="2015-03-09T13:23:00Z">
        <w:r w:rsidR="008B02D6" w:rsidDel="00292147">
          <w:delText>BYTE</w:delText>
        </w:r>
        <w:r w:rsidR="00B1363A" w:rsidDel="00292147">
          <w:delText xml:space="preserve"> for byte</w:delText>
        </w:r>
        <w:r w:rsidR="008B02D6" w:rsidDel="00292147">
          <w:delText>, SHORT f</w:delText>
        </w:r>
        <w:r w:rsidR="00B1363A" w:rsidDel="00292147">
          <w:delText xml:space="preserve">or word images, </w:delText>
        </w:r>
        <w:r w:rsidDel="00292147">
          <w:delText xml:space="preserve">and </w:delText>
        </w:r>
        <w:r w:rsidR="008B02D6" w:rsidDel="00292147">
          <w:delText xml:space="preserve">FLOAT </w:delText>
        </w:r>
        <w:r w:rsidR="00B1363A" w:rsidDel="00292147">
          <w:delText>for floating point</w:delText>
        </w:r>
      </w:del>
      <w:del w:id="138" w:author="Johnson, Kent" w:date="2015-03-16T11:23:00Z">
        <w:r w:rsidR="00B1363A" w:rsidDel="00675408">
          <w:delText xml:space="preserve"> images</w:delText>
        </w:r>
      </w:del>
      <w:ins w:id="139" w:author="Johnson, Kent" w:date="2015-03-16T11:23:00Z">
        <w:r w:rsidR="00675408">
          <w:t xml:space="preserve"> the same data type as the image pixels (byte or float)</w:t>
        </w:r>
      </w:ins>
      <w:r>
        <w:t>.</w:t>
      </w:r>
    </w:p>
    <w:p w:rsidR="00E01D90" w:rsidRDefault="00E01D90" w:rsidP="00FC44A1"/>
    <w:p w:rsidR="00724105" w:rsidRDefault="00724105">
      <w:pPr>
        <w:rPr>
          <w:b/>
        </w:rPr>
      </w:pPr>
      <w:r>
        <w:rPr>
          <w:b/>
        </w:rPr>
        <w:br w:type="page"/>
      </w:r>
    </w:p>
    <w:p w:rsidR="00E01D90" w:rsidRPr="00724105" w:rsidRDefault="00E01D90" w:rsidP="00FC44A1">
      <w:pPr>
        <w:rPr>
          <w:b/>
        </w:rPr>
      </w:pPr>
      <w:r w:rsidRPr="00724105">
        <w:rPr>
          <w:b/>
        </w:rPr>
        <w:lastRenderedPageBreak/>
        <w:t>Image Description contents</w:t>
      </w:r>
    </w:p>
    <w:p w:rsidR="00E01D90" w:rsidRDefault="00E01D90" w:rsidP="00FC44A1">
      <w:r>
        <w:t xml:space="preserve">The </w:t>
      </w:r>
      <w:proofErr w:type="spellStart"/>
      <w:r>
        <w:t>ImageDescription</w:t>
      </w:r>
      <w:proofErr w:type="spellEnd"/>
      <w:r>
        <w:t xml:space="preserve"> tag contains a string in XML format</w:t>
      </w:r>
      <w:ins w:id="140" w:author="Johnson, Kent" w:date="2015-03-16T11:30:00Z">
        <w:r w:rsidR="00B60B8E">
          <w:t>. The string contains a top-le</w:t>
        </w:r>
        <w:r w:rsidR="00B60B8E" w:rsidRPr="00B60B8E">
          <w:t xml:space="preserve">vel </w:t>
        </w:r>
      </w:ins>
      <w:ins w:id="141" w:author="Johnson, Kent" w:date="2015-03-16T11:31:00Z">
        <w:r w:rsidR="00B60B8E" w:rsidRPr="00B60B8E">
          <w:t>&lt; PerkinElmer-QPI-</w:t>
        </w:r>
        <w:proofErr w:type="spellStart"/>
        <w:r w:rsidR="00B60B8E" w:rsidRPr="00B60B8E">
          <w:rPr>
            <w:rPrChange w:id="142" w:author="Johnson, Kent" w:date="2015-03-16T11:32:00Z">
              <w:rPr>
                <w:color w:val="1F497D"/>
              </w:rPr>
            </w:rPrChange>
          </w:rPr>
          <w:t>ImageDescription</w:t>
        </w:r>
        <w:proofErr w:type="spellEnd"/>
        <w:r w:rsidR="00B60B8E" w:rsidRPr="00B60B8E">
          <w:rPr>
            <w:rPrChange w:id="143" w:author="Johnson, Kent" w:date="2015-03-16T11:32:00Z">
              <w:rPr>
                <w:color w:val="1F497D"/>
              </w:rPr>
            </w:rPrChange>
          </w:rPr>
          <w:t xml:space="preserve">&gt; </w:t>
        </w:r>
      </w:ins>
      <w:ins w:id="144" w:author="Johnson, Kent" w:date="2015-03-16T11:32:00Z">
        <w:r w:rsidR="00B60B8E" w:rsidRPr="00B60B8E">
          <w:rPr>
            <w:rPrChange w:id="145" w:author="Johnson, Kent" w:date="2015-03-16T11:32:00Z">
              <w:rPr>
                <w:color w:val="1F497D"/>
              </w:rPr>
            </w:rPrChange>
          </w:rPr>
          <w:t>element</w:t>
        </w:r>
      </w:ins>
      <w:del w:id="146" w:author="Johnson, Kent" w:date="2015-03-16T11:31:00Z">
        <w:r w:rsidRPr="00B60B8E" w:rsidDel="00B60B8E">
          <w:delText>,</w:delText>
        </w:r>
      </w:del>
      <w:ins w:id="147" w:author="Johnson, Kent" w:date="2015-03-16T11:31:00Z">
        <w:r w:rsidR="00B60B8E" w:rsidRPr="00B60B8E">
          <w:t xml:space="preserve">. </w:t>
        </w:r>
        <w:r w:rsidR="00B60B8E">
          <w:t xml:space="preserve">Nested within this </w:t>
        </w:r>
      </w:ins>
      <w:ins w:id="148" w:author="Johnson, Kent" w:date="2015-03-16T11:32:00Z">
        <w:r w:rsidR="00B60B8E">
          <w:t>element</w:t>
        </w:r>
      </w:ins>
      <w:ins w:id="149" w:author="Johnson, Kent" w:date="2015-03-16T11:31:00Z">
        <w:r w:rsidR="00B60B8E">
          <w:t xml:space="preserve"> are </w:t>
        </w:r>
      </w:ins>
      <w:ins w:id="150" w:author="Johnson, Kent" w:date="2015-03-16T11:51:00Z">
        <w:r w:rsidR="00687D03">
          <w:t>child</w:t>
        </w:r>
      </w:ins>
      <w:ins w:id="151" w:author="Johnson, Kent" w:date="2015-03-16T11:31:00Z">
        <w:r w:rsidR="00B60B8E">
          <w:t xml:space="preserve"> </w:t>
        </w:r>
      </w:ins>
      <w:ins w:id="152" w:author="Johnson, Kent" w:date="2015-03-16T11:32:00Z">
        <w:r w:rsidR="00B60B8E">
          <w:t>elements</w:t>
        </w:r>
      </w:ins>
      <w:r>
        <w:t xml:space="preserve"> </w:t>
      </w:r>
      <w:del w:id="153" w:author="Johnson, Kent" w:date="2015-03-16T11:31:00Z">
        <w:r w:rsidDel="00B60B8E">
          <w:delText xml:space="preserve">containing </w:delText>
        </w:r>
      </w:del>
      <w:ins w:id="154" w:author="Johnson, Kent" w:date="2015-03-16T11:31:00Z">
        <w:r w:rsidR="00B60B8E">
          <w:t xml:space="preserve">with </w:t>
        </w:r>
      </w:ins>
      <w:r>
        <w:t xml:space="preserve">the </w:t>
      </w:r>
      <w:del w:id="155" w:author="Johnson, Kent" w:date="2015-03-16T11:52:00Z">
        <w:r w:rsidDel="00687D03">
          <w:delText xml:space="preserve">following </w:delText>
        </w:r>
      </w:del>
      <w:del w:id="156" w:author="Johnson, Kent" w:date="2015-03-16T11:31:00Z">
        <w:r w:rsidDel="00B60B8E">
          <w:delText xml:space="preserve">keys </w:delText>
        </w:r>
      </w:del>
      <w:ins w:id="157" w:author="Johnson, Kent" w:date="2015-03-16T11:31:00Z">
        <w:r w:rsidR="00B60B8E">
          <w:t xml:space="preserve">tag names </w:t>
        </w:r>
      </w:ins>
      <w:r>
        <w:t>and values</w:t>
      </w:r>
      <w:ins w:id="158" w:author="Johnson, Kent" w:date="2015-03-16T11:52:00Z">
        <w:r w:rsidR="00687D03">
          <w:t xml:space="preserve"> as listed in the table below</w:t>
        </w:r>
      </w:ins>
      <w:r>
        <w:t>.</w:t>
      </w:r>
      <w:ins w:id="159" w:author="Johnson, Kent" w:date="2015-03-16T11:33:00Z">
        <w:r w:rsidR="00B60B8E">
          <w:t xml:space="preserve"> </w:t>
        </w:r>
      </w:ins>
      <w:ins w:id="160" w:author="Johnson, Kent" w:date="2015-03-16T11:36:00Z">
        <w:r w:rsidR="00B60B8E">
          <w:t xml:space="preserve">Elements </w:t>
        </w:r>
      </w:ins>
      <w:ins w:id="161" w:author="Johnson, Kent" w:date="2015-03-16T11:52:00Z">
        <w:r w:rsidR="00687D03">
          <w:t>appear</w:t>
        </w:r>
      </w:ins>
      <w:ins w:id="162" w:author="Johnson, Kent" w:date="2015-03-16T11:36:00Z">
        <w:r w:rsidR="00B60B8E">
          <w:t xml:space="preserve"> in the order listed. </w:t>
        </w:r>
      </w:ins>
      <w:ins w:id="163" w:author="Johnson, Kent" w:date="2015-03-16T11:33:00Z">
        <w:r w:rsidR="00B60B8E">
          <w:t>Values are stored as text content of the element.</w:t>
        </w:r>
      </w:ins>
      <w:ins w:id="164" w:author="Johnson, Kent" w:date="2015-03-16T11:35:00Z">
        <w:r w:rsidR="00B60B8E">
          <w:t xml:space="preserve"> </w:t>
        </w:r>
      </w:ins>
      <w:ins w:id="165" w:author="Johnson, Kent" w:date="2015-03-16T11:36:00Z">
        <w:r w:rsidR="00B60B8E">
          <w:t xml:space="preserve">Elements </w:t>
        </w:r>
      </w:ins>
      <w:ins w:id="166" w:author="Johnson, Kent" w:date="2015-03-16T11:35:00Z">
        <w:r w:rsidR="00B60B8E">
          <w:t>are required unless otherwise specified.</w:t>
        </w:r>
      </w:ins>
      <w:ins w:id="167" w:author="Johnson, Kent" w:date="2015-03-16T11:36:00Z">
        <w:r w:rsidR="00B60B8E">
          <w:t xml:space="preserve"> See the example below.</w:t>
        </w:r>
      </w:ins>
    </w:p>
    <w:p w:rsidR="00E01D90" w:rsidRPr="00724105" w:rsidRDefault="00724105" w:rsidP="00FC44A1">
      <w:pPr>
        <w:rPr>
          <w:b/>
        </w:rPr>
      </w:pPr>
      <w:r>
        <w:rPr>
          <w:b/>
        </w:rPr>
        <w:t xml:space="preserve">Table </w:t>
      </w:r>
      <w:del w:id="168" w:author="Johnson, Kent" w:date="2015-03-23T10:40:00Z">
        <w:r w:rsidDel="00A432ED">
          <w:rPr>
            <w:b/>
          </w:rPr>
          <w:delText>2</w:delText>
        </w:r>
      </w:del>
      <w:ins w:id="169" w:author="Johnson, Kent" w:date="2015-03-23T10:40:00Z">
        <w:r w:rsidR="00A432ED">
          <w:rPr>
            <w:b/>
          </w:rPr>
          <w:t>3</w:t>
        </w:r>
      </w:ins>
      <w:r>
        <w:rPr>
          <w:b/>
        </w:rPr>
        <w:t xml:space="preserve">. </w:t>
      </w:r>
      <w:r w:rsidR="00E01D90" w:rsidRPr="00724105">
        <w:rPr>
          <w:b/>
        </w:rPr>
        <w:t>Image Description tags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8"/>
        <w:gridCol w:w="1241"/>
        <w:gridCol w:w="5511"/>
      </w:tblGrid>
      <w:tr w:rsidR="00E01D90" w:rsidTr="009A2C2A">
        <w:tc>
          <w:tcPr>
            <w:tcW w:w="2628" w:type="dxa"/>
          </w:tcPr>
          <w:p w:rsidR="00E01D90" w:rsidRDefault="00E01D90" w:rsidP="00FC44A1">
            <w:r>
              <w:t>Tag</w:t>
            </w:r>
          </w:p>
        </w:tc>
        <w:tc>
          <w:tcPr>
            <w:tcW w:w="1260" w:type="dxa"/>
          </w:tcPr>
          <w:p w:rsidR="00E01D90" w:rsidRDefault="00E01D90" w:rsidP="00E01D90">
            <w:r>
              <w:t>Optional</w:t>
            </w:r>
          </w:p>
        </w:tc>
        <w:tc>
          <w:tcPr>
            <w:tcW w:w="5688" w:type="dxa"/>
          </w:tcPr>
          <w:p w:rsidR="00E01D90" w:rsidRDefault="00E01D90" w:rsidP="00FC44A1">
            <w:r>
              <w:t>Contents</w:t>
            </w:r>
          </w:p>
        </w:tc>
      </w:tr>
      <w:tr w:rsidR="00E01D90" w:rsidTr="009A2C2A">
        <w:tc>
          <w:tcPr>
            <w:tcW w:w="2628" w:type="dxa"/>
          </w:tcPr>
          <w:p w:rsidR="00E01D90" w:rsidRDefault="00E01D90" w:rsidP="00FC44A1">
            <w:proofErr w:type="spellStart"/>
            <w:r>
              <w:t>DescriptionVersion</w:t>
            </w:r>
            <w:proofErr w:type="spellEnd"/>
          </w:p>
        </w:tc>
        <w:tc>
          <w:tcPr>
            <w:tcW w:w="1260" w:type="dxa"/>
          </w:tcPr>
          <w:p w:rsidR="00E01D90" w:rsidRDefault="00E01D90" w:rsidP="00FC44A1"/>
        </w:tc>
        <w:tc>
          <w:tcPr>
            <w:tcW w:w="5688" w:type="dxa"/>
          </w:tcPr>
          <w:p w:rsidR="00E01D90" w:rsidRDefault="00E01D90">
            <w:r>
              <w:t xml:space="preserve">Version of the image description field itself, </w:t>
            </w:r>
            <w:del w:id="170" w:author="Johnson, Kent" w:date="2015-03-16T11:33:00Z">
              <w:r w:rsidDel="00B60B8E">
                <w:delText>a.b.c.d format</w:delText>
              </w:r>
            </w:del>
            <w:ins w:id="171" w:author="Johnson, Kent" w:date="2015-03-16T11:33:00Z">
              <w:r w:rsidR="00B60B8E">
                <w:t>a single number</w:t>
              </w:r>
            </w:ins>
            <w:ins w:id="172" w:author="Johnson, Kent" w:date="2015-04-22T15:31:00Z">
              <w:r w:rsidR="00852319">
                <w:t>. This document describes version 2 of the field.</w:t>
              </w:r>
            </w:ins>
          </w:p>
        </w:tc>
      </w:tr>
      <w:tr w:rsidR="00E01D90" w:rsidTr="009A2C2A">
        <w:tc>
          <w:tcPr>
            <w:tcW w:w="2628" w:type="dxa"/>
          </w:tcPr>
          <w:p w:rsidR="00E01D90" w:rsidRDefault="004B0EAB" w:rsidP="004B0EAB">
            <w:proofErr w:type="spellStart"/>
            <w:r>
              <w:t>AcquisitionSoftware</w:t>
            </w:r>
            <w:proofErr w:type="spellEnd"/>
          </w:p>
        </w:tc>
        <w:tc>
          <w:tcPr>
            <w:tcW w:w="1260" w:type="dxa"/>
          </w:tcPr>
          <w:p w:rsidR="00E01D90" w:rsidRDefault="00E01D90" w:rsidP="00FC44A1"/>
        </w:tc>
        <w:tc>
          <w:tcPr>
            <w:tcW w:w="5688" w:type="dxa"/>
          </w:tcPr>
          <w:p w:rsidR="00E01D90" w:rsidRDefault="004B0EAB" w:rsidP="00E01D90">
            <w:r>
              <w:t>Software used to acquire the image</w:t>
            </w:r>
          </w:p>
        </w:tc>
      </w:tr>
      <w:tr w:rsidR="004E538B" w:rsidTr="009A2C2A">
        <w:tc>
          <w:tcPr>
            <w:tcW w:w="2628" w:type="dxa"/>
          </w:tcPr>
          <w:p w:rsidR="004E538B" w:rsidRDefault="004E538B" w:rsidP="004B0EAB">
            <w:r>
              <w:t>Identifier</w:t>
            </w:r>
          </w:p>
        </w:tc>
        <w:tc>
          <w:tcPr>
            <w:tcW w:w="1260" w:type="dxa"/>
          </w:tcPr>
          <w:p w:rsidR="004E538B" w:rsidRDefault="004E538B" w:rsidP="00FC44A1"/>
        </w:tc>
        <w:tc>
          <w:tcPr>
            <w:tcW w:w="5688" w:type="dxa"/>
          </w:tcPr>
          <w:p w:rsidR="004E538B" w:rsidRDefault="004E538B" w:rsidP="00E01D90">
            <w:r>
              <w:t>GUID in string format</w:t>
            </w:r>
            <w:ins w:id="173" w:author="Johnson, Kent" w:date="2015-04-22T15:31:00Z">
              <w:r w:rsidR="00852319">
                <w:t xml:space="preserve">. This is an identifier for the image </w:t>
              </w:r>
            </w:ins>
            <w:ins w:id="174" w:author="Johnson, Kent" w:date="2015-04-22T15:32:00Z">
              <w:r w:rsidR="00852319">
                <w:t xml:space="preserve">file </w:t>
              </w:r>
            </w:ins>
            <w:ins w:id="175" w:author="Johnson, Kent" w:date="2015-04-22T15:31:00Z">
              <w:r w:rsidR="00852319">
                <w:t>itself.</w:t>
              </w:r>
            </w:ins>
          </w:p>
        </w:tc>
      </w:tr>
      <w:tr w:rsidR="00852319" w:rsidTr="00272066">
        <w:trPr>
          <w:ins w:id="176" w:author="Johnson, Kent" w:date="2015-04-22T15:32:00Z"/>
        </w:trPr>
        <w:tc>
          <w:tcPr>
            <w:tcW w:w="2628" w:type="dxa"/>
          </w:tcPr>
          <w:p w:rsidR="00852319" w:rsidRDefault="00852319" w:rsidP="00272066">
            <w:pPr>
              <w:rPr>
                <w:ins w:id="177" w:author="Johnson, Kent" w:date="2015-04-22T15:32:00Z"/>
              </w:rPr>
            </w:pPr>
            <w:proofErr w:type="spellStart"/>
            <w:ins w:id="178" w:author="Johnson, Kent" w:date="2015-04-22T15:32:00Z">
              <w:r>
                <w:t>SlideID</w:t>
              </w:r>
              <w:proofErr w:type="spellEnd"/>
            </w:ins>
          </w:p>
        </w:tc>
        <w:tc>
          <w:tcPr>
            <w:tcW w:w="1260" w:type="dxa"/>
          </w:tcPr>
          <w:p w:rsidR="00852319" w:rsidRDefault="00852319" w:rsidP="00272066">
            <w:pPr>
              <w:rPr>
                <w:ins w:id="179" w:author="Johnson, Kent" w:date="2015-04-22T15:32:00Z"/>
              </w:rPr>
            </w:pPr>
            <w:ins w:id="180" w:author="Johnson, Kent" w:date="2015-04-22T15:32:00Z">
              <w:r>
                <w:t>Y</w:t>
              </w:r>
            </w:ins>
          </w:p>
        </w:tc>
        <w:tc>
          <w:tcPr>
            <w:tcW w:w="5688" w:type="dxa"/>
          </w:tcPr>
          <w:p w:rsidR="00852319" w:rsidRDefault="00852319" w:rsidP="00272066">
            <w:pPr>
              <w:rPr>
                <w:ins w:id="181" w:author="Johnson, Kent" w:date="2015-04-22T15:32:00Z"/>
              </w:rPr>
            </w:pPr>
            <w:ins w:id="182" w:author="Johnson, Kent" w:date="2015-04-22T15:32:00Z">
              <w:r>
                <w:t>ID of the slide that this image was taken from.</w:t>
              </w:r>
            </w:ins>
          </w:p>
        </w:tc>
      </w:tr>
      <w:tr w:rsidR="00852319" w:rsidTr="00272066">
        <w:trPr>
          <w:ins w:id="183" w:author="Johnson, Kent" w:date="2015-04-22T15:32:00Z"/>
        </w:trPr>
        <w:tc>
          <w:tcPr>
            <w:tcW w:w="2628" w:type="dxa"/>
          </w:tcPr>
          <w:p w:rsidR="00852319" w:rsidRDefault="00852319" w:rsidP="00272066">
            <w:pPr>
              <w:rPr>
                <w:ins w:id="184" w:author="Johnson, Kent" w:date="2015-04-22T15:32:00Z"/>
              </w:rPr>
            </w:pPr>
            <w:ins w:id="185" w:author="Johnson, Kent" w:date="2015-04-22T15:33:00Z">
              <w:r>
                <w:t>Barcode</w:t>
              </w:r>
            </w:ins>
          </w:p>
        </w:tc>
        <w:tc>
          <w:tcPr>
            <w:tcW w:w="1260" w:type="dxa"/>
          </w:tcPr>
          <w:p w:rsidR="00852319" w:rsidRDefault="00852319" w:rsidP="00272066">
            <w:pPr>
              <w:rPr>
                <w:ins w:id="186" w:author="Johnson, Kent" w:date="2015-04-22T15:32:00Z"/>
              </w:rPr>
            </w:pPr>
            <w:ins w:id="187" w:author="Johnson, Kent" w:date="2015-04-22T15:33:00Z">
              <w:r>
                <w:t>Y</w:t>
              </w:r>
            </w:ins>
          </w:p>
        </w:tc>
        <w:tc>
          <w:tcPr>
            <w:tcW w:w="5688" w:type="dxa"/>
          </w:tcPr>
          <w:p w:rsidR="00852319" w:rsidRDefault="00852319" w:rsidP="00272066">
            <w:pPr>
              <w:rPr>
                <w:ins w:id="188" w:author="Johnson, Kent" w:date="2015-04-22T15:32:00Z"/>
              </w:rPr>
            </w:pPr>
            <w:ins w:id="189" w:author="Johnson, Kent" w:date="2015-04-22T15:33:00Z">
              <w:r>
                <w:t>Barcode text of the slide this image was taken from.</w:t>
              </w:r>
            </w:ins>
          </w:p>
        </w:tc>
      </w:tr>
      <w:tr w:rsidR="00852319" w:rsidTr="00272066">
        <w:trPr>
          <w:ins w:id="190" w:author="Johnson, Kent" w:date="2015-04-22T15:32:00Z"/>
        </w:trPr>
        <w:tc>
          <w:tcPr>
            <w:tcW w:w="2628" w:type="dxa"/>
          </w:tcPr>
          <w:p w:rsidR="00852319" w:rsidRDefault="00852319" w:rsidP="00272066">
            <w:pPr>
              <w:rPr>
                <w:ins w:id="191" w:author="Johnson, Kent" w:date="2015-04-22T15:32:00Z"/>
              </w:rPr>
            </w:pPr>
            <w:proofErr w:type="spellStart"/>
            <w:ins w:id="192" w:author="Johnson, Kent" w:date="2015-04-22T15:34:00Z">
              <w:r>
                <w:t>ComputerName</w:t>
              </w:r>
            </w:ins>
            <w:proofErr w:type="spellEnd"/>
          </w:p>
        </w:tc>
        <w:tc>
          <w:tcPr>
            <w:tcW w:w="1260" w:type="dxa"/>
          </w:tcPr>
          <w:p w:rsidR="00852319" w:rsidRDefault="00852319" w:rsidP="00272066">
            <w:pPr>
              <w:rPr>
                <w:ins w:id="193" w:author="Johnson, Kent" w:date="2015-04-22T15:32:00Z"/>
              </w:rPr>
            </w:pPr>
            <w:ins w:id="194" w:author="Johnson, Kent" w:date="2015-04-22T15:34:00Z">
              <w:r>
                <w:t>Y</w:t>
              </w:r>
            </w:ins>
          </w:p>
        </w:tc>
        <w:tc>
          <w:tcPr>
            <w:tcW w:w="5688" w:type="dxa"/>
          </w:tcPr>
          <w:p w:rsidR="00852319" w:rsidRDefault="00852319" w:rsidP="00272066">
            <w:pPr>
              <w:rPr>
                <w:ins w:id="195" w:author="Johnson, Kent" w:date="2015-04-22T15:32:00Z"/>
              </w:rPr>
            </w:pPr>
            <w:ins w:id="196" w:author="Johnson, Kent" w:date="2015-04-22T15:34:00Z">
              <w:r>
                <w:t>Name of the computer on which the slide was scanned.</w:t>
              </w:r>
            </w:ins>
          </w:p>
        </w:tc>
      </w:tr>
      <w:tr w:rsidR="00341EC3" w:rsidTr="00272066">
        <w:trPr>
          <w:ins w:id="197" w:author="Johnson, Kent" w:date="2015-03-23T10:52:00Z"/>
        </w:trPr>
        <w:tc>
          <w:tcPr>
            <w:tcW w:w="2628" w:type="dxa"/>
          </w:tcPr>
          <w:p w:rsidR="00341EC3" w:rsidRDefault="00341EC3" w:rsidP="00272066">
            <w:pPr>
              <w:rPr>
                <w:ins w:id="198" w:author="Johnson, Kent" w:date="2015-03-23T10:52:00Z"/>
              </w:rPr>
            </w:pPr>
            <w:proofErr w:type="spellStart"/>
            <w:ins w:id="199" w:author="Johnson, Kent" w:date="2015-03-23T10:52:00Z">
              <w:r>
                <w:t>ImageType</w:t>
              </w:r>
              <w:proofErr w:type="spellEnd"/>
            </w:ins>
          </w:p>
        </w:tc>
        <w:tc>
          <w:tcPr>
            <w:tcW w:w="1260" w:type="dxa"/>
          </w:tcPr>
          <w:p w:rsidR="00341EC3" w:rsidRDefault="00341EC3" w:rsidP="00272066">
            <w:pPr>
              <w:rPr>
                <w:ins w:id="200" w:author="Johnson, Kent" w:date="2015-03-23T10:52:00Z"/>
              </w:rPr>
            </w:pPr>
          </w:p>
        </w:tc>
        <w:tc>
          <w:tcPr>
            <w:tcW w:w="5688" w:type="dxa"/>
          </w:tcPr>
          <w:p w:rsidR="00341EC3" w:rsidRDefault="00341EC3" w:rsidP="00272066">
            <w:pPr>
              <w:rPr>
                <w:ins w:id="201" w:author="Johnson, Kent" w:date="2015-03-23T10:52:00Z"/>
              </w:rPr>
            </w:pPr>
            <w:ins w:id="202" w:author="Johnson, Kent" w:date="2015-03-23T10:52:00Z">
              <w:r>
                <w:t>A string identifying the type of image within the file (Table 1), with the following values:</w:t>
              </w:r>
            </w:ins>
          </w:p>
          <w:p w:rsidR="00341EC3" w:rsidRDefault="00272066" w:rsidP="00272066">
            <w:pPr>
              <w:pStyle w:val="Lijstalinea"/>
              <w:numPr>
                <w:ilvl w:val="0"/>
                <w:numId w:val="14"/>
              </w:numPr>
              <w:rPr>
                <w:ins w:id="203" w:author="Johnson, Kent" w:date="2015-03-23T10:52:00Z"/>
              </w:rPr>
            </w:pPr>
            <w:proofErr w:type="spellStart"/>
            <w:ins w:id="204" w:author="Johnson, Kent" w:date="2015-03-23T10:52:00Z">
              <w:r>
                <w:t>Full</w:t>
              </w:r>
              <w:r w:rsidR="00341EC3">
                <w:t>Resolution</w:t>
              </w:r>
              <w:proofErr w:type="spellEnd"/>
            </w:ins>
          </w:p>
          <w:p w:rsidR="00341EC3" w:rsidRDefault="00272066" w:rsidP="00272066">
            <w:pPr>
              <w:pStyle w:val="Lijstalinea"/>
              <w:numPr>
                <w:ilvl w:val="0"/>
                <w:numId w:val="14"/>
              </w:numPr>
              <w:rPr>
                <w:ins w:id="205" w:author="Johnson, Kent" w:date="2015-03-23T10:52:00Z"/>
              </w:rPr>
            </w:pPr>
            <w:proofErr w:type="spellStart"/>
            <w:ins w:id="206" w:author="Johnson, Kent" w:date="2015-03-23T10:52:00Z">
              <w:r>
                <w:t>Reduced</w:t>
              </w:r>
              <w:r w:rsidR="00341EC3">
                <w:t>Resolution</w:t>
              </w:r>
              <w:proofErr w:type="spellEnd"/>
            </w:ins>
          </w:p>
          <w:p w:rsidR="00341EC3" w:rsidRDefault="00341EC3" w:rsidP="00272066">
            <w:pPr>
              <w:pStyle w:val="Lijstalinea"/>
              <w:numPr>
                <w:ilvl w:val="0"/>
                <w:numId w:val="14"/>
              </w:numPr>
              <w:rPr>
                <w:ins w:id="207" w:author="Johnson, Kent" w:date="2015-03-23T10:52:00Z"/>
              </w:rPr>
            </w:pPr>
            <w:ins w:id="208" w:author="Johnson, Kent" w:date="2015-03-23T10:52:00Z">
              <w:r>
                <w:t>Thumbnail</w:t>
              </w:r>
            </w:ins>
          </w:p>
          <w:p w:rsidR="00341EC3" w:rsidRDefault="00341EC3" w:rsidP="00272066">
            <w:pPr>
              <w:pStyle w:val="Lijstalinea"/>
              <w:numPr>
                <w:ilvl w:val="0"/>
                <w:numId w:val="14"/>
              </w:numPr>
              <w:rPr>
                <w:ins w:id="209" w:author="Johnson, Kent" w:date="2015-03-23T10:52:00Z"/>
              </w:rPr>
            </w:pPr>
            <w:ins w:id="210" w:author="Johnson, Kent" w:date="2015-03-23T10:52:00Z">
              <w:r>
                <w:t>Overview</w:t>
              </w:r>
            </w:ins>
          </w:p>
          <w:p w:rsidR="00341EC3" w:rsidRDefault="00341EC3" w:rsidP="00272066">
            <w:pPr>
              <w:pStyle w:val="Lijstalinea"/>
              <w:numPr>
                <w:ilvl w:val="0"/>
                <w:numId w:val="14"/>
              </w:numPr>
              <w:rPr>
                <w:ins w:id="211" w:author="Johnson, Kent" w:date="2015-03-23T10:52:00Z"/>
              </w:rPr>
            </w:pPr>
            <w:ins w:id="212" w:author="Johnson, Kent" w:date="2015-03-23T10:52:00Z">
              <w:r>
                <w:t>Label</w:t>
              </w:r>
            </w:ins>
          </w:p>
        </w:tc>
      </w:tr>
      <w:tr w:rsidR="00A5140D" w:rsidTr="009A2C2A">
        <w:tc>
          <w:tcPr>
            <w:tcW w:w="2628" w:type="dxa"/>
          </w:tcPr>
          <w:p w:rsidR="00A5140D" w:rsidRDefault="00A5140D" w:rsidP="004B0EAB">
            <w:proofErr w:type="spellStart"/>
            <w:r>
              <w:t>IsUnmixedComponent</w:t>
            </w:r>
            <w:proofErr w:type="spellEnd"/>
          </w:p>
        </w:tc>
        <w:tc>
          <w:tcPr>
            <w:tcW w:w="1260" w:type="dxa"/>
          </w:tcPr>
          <w:p w:rsidR="00A5140D" w:rsidRDefault="00A5140D" w:rsidP="00FC44A1"/>
        </w:tc>
        <w:tc>
          <w:tcPr>
            <w:tcW w:w="5688" w:type="dxa"/>
          </w:tcPr>
          <w:p w:rsidR="00A5140D" w:rsidRDefault="00A5140D" w:rsidP="00A432ED">
            <w:r>
              <w:t>“</w:t>
            </w:r>
            <w:del w:id="213" w:author="Johnson, Kent" w:date="2015-03-17T11:48:00Z">
              <w:r w:rsidDel="00537811">
                <w:delText>true</w:delText>
              </w:r>
            </w:del>
            <w:ins w:id="214" w:author="Johnson, Kent" w:date="2015-03-17T11:48:00Z">
              <w:r w:rsidR="00537811">
                <w:t>True</w:t>
              </w:r>
            </w:ins>
            <w:r>
              <w:t>” for unmixed multispectral images, otherwise “</w:t>
            </w:r>
            <w:ins w:id="215" w:author="Johnson, Kent" w:date="2015-03-17T11:49:00Z">
              <w:r w:rsidR="00537811">
                <w:t>F</w:t>
              </w:r>
            </w:ins>
            <w:del w:id="216" w:author="Johnson, Kent" w:date="2015-03-17T11:48:00Z">
              <w:r w:rsidDel="00537811">
                <w:delText>f</w:delText>
              </w:r>
            </w:del>
            <w:r>
              <w:t>alse”.</w:t>
            </w:r>
          </w:p>
        </w:tc>
      </w:tr>
      <w:tr w:rsidR="00A5140D" w:rsidTr="009A2C2A">
        <w:tc>
          <w:tcPr>
            <w:tcW w:w="2628" w:type="dxa"/>
          </w:tcPr>
          <w:p w:rsidR="00A5140D" w:rsidRDefault="00C560F8" w:rsidP="004B0EAB">
            <w:proofErr w:type="spellStart"/>
            <w:r>
              <w:t>ExposureTime</w:t>
            </w:r>
            <w:proofErr w:type="spellEnd"/>
          </w:p>
        </w:tc>
        <w:tc>
          <w:tcPr>
            <w:tcW w:w="1260" w:type="dxa"/>
          </w:tcPr>
          <w:p w:rsidR="00A5140D" w:rsidRDefault="00A5140D" w:rsidP="00FC44A1"/>
        </w:tc>
        <w:tc>
          <w:tcPr>
            <w:tcW w:w="5688" w:type="dxa"/>
          </w:tcPr>
          <w:p w:rsidR="00C560F8" w:rsidRDefault="00A5140D" w:rsidP="00C560F8">
            <w:r>
              <w:t>Exposure t</w:t>
            </w:r>
            <w:r w:rsidR="007D3590">
              <w:t xml:space="preserve">ime </w:t>
            </w:r>
            <w:r w:rsidR="00C560F8">
              <w:t>as an integer number of</w:t>
            </w:r>
            <w:r w:rsidR="007D3590">
              <w:t xml:space="preserve"> mi</w:t>
            </w:r>
            <w:r w:rsidR="00C560F8">
              <w:t>croseconds</w:t>
            </w:r>
            <w:r w:rsidR="007D3590">
              <w:t xml:space="preserve">. </w:t>
            </w:r>
          </w:p>
          <w:p w:rsidR="00A5140D" w:rsidRDefault="007D3590" w:rsidP="00C560F8">
            <w:r>
              <w:t xml:space="preserve">For unmixed images, this is the exposure time </w:t>
            </w:r>
            <w:r w:rsidR="00C560F8">
              <w:t>for</w:t>
            </w:r>
            <w:r>
              <w:t xml:space="preserve"> the </w:t>
            </w:r>
            <w:r w:rsidR="00C560F8">
              <w:t>dominant wavelength band for the component (FL); or the brightest wavelength in the cube (BF).</w:t>
            </w:r>
          </w:p>
        </w:tc>
      </w:tr>
      <w:tr w:rsidR="007D3590" w:rsidTr="009A2C2A">
        <w:tc>
          <w:tcPr>
            <w:tcW w:w="2628" w:type="dxa"/>
            <w:shd w:val="clear" w:color="auto" w:fill="auto"/>
          </w:tcPr>
          <w:p w:rsidR="007D3590" w:rsidRDefault="007D3590" w:rsidP="007D3590">
            <w:proofErr w:type="spellStart"/>
            <w:r>
              <w:t>SignalUnits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7D3590" w:rsidRDefault="007D3590" w:rsidP="00FC44A1"/>
        </w:tc>
        <w:tc>
          <w:tcPr>
            <w:tcW w:w="5688" w:type="dxa"/>
            <w:shd w:val="clear" w:color="auto" w:fill="auto"/>
          </w:tcPr>
          <w:p w:rsidR="007D3590" w:rsidRDefault="00C37A2C" w:rsidP="00C560F8">
            <w:r>
              <w:t>A</w:t>
            </w:r>
            <w:r w:rsidR="00BE04E6">
              <w:t xml:space="preserve"> byte </w:t>
            </w:r>
            <w:proofErr w:type="spellStart"/>
            <w:r w:rsidR="00BE04E6" w:rsidRPr="00BE04E6">
              <w:rPr>
                <w:i/>
              </w:rPr>
              <w:t>wwww</w:t>
            </w:r>
            <w:proofErr w:type="spellEnd"/>
            <w:r w:rsidR="00BE04E6" w:rsidRPr="00BE04E6">
              <w:rPr>
                <w:i/>
              </w:rPr>
              <w:t xml:space="preserve"> </w:t>
            </w:r>
            <w:proofErr w:type="spellStart"/>
            <w:r w:rsidR="00BE04E6" w:rsidRPr="00BE04E6">
              <w:rPr>
                <w:i/>
              </w:rPr>
              <w:t>tttt</w:t>
            </w:r>
            <w:proofErr w:type="spellEnd"/>
            <w:r w:rsidR="00BE04E6" w:rsidRPr="00BE04E6">
              <w:rPr>
                <w:i/>
              </w:rPr>
              <w:t xml:space="preserve"> </w:t>
            </w:r>
            <w:r w:rsidR="00BE04E6">
              <w:t xml:space="preserve">where </w:t>
            </w:r>
            <w:r w:rsidR="00A73DE0">
              <w:t xml:space="preserve">the </w:t>
            </w:r>
            <w:proofErr w:type="spellStart"/>
            <w:r w:rsidR="00BE04E6" w:rsidRPr="00BE04E6">
              <w:rPr>
                <w:i/>
              </w:rPr>
              <w:t>tttt</w:t>
            </w:r>
            <w:proofErr w:type="spellEnd"/>
            <w:r w:rsidR="00BE04E6">
              <w:t xml:space="preserve"> </w:t>
            </w:r>
            <w:r w:rsidR="00A73DE0">
              <w:t xml:space="preserve">nibble </w:t>
            </w:r>
            <w:r w:rsidR="00BE04E6">
              <w:t xml:space="preserve">indicates the </w:t>
            </w:r>
            <w:r>
              <w:t xml:space="preserve">signal </w:t>
            </w:r>
            <w:r w:rsidR="00A73DE0">
              <w:t xml:space="preserve">unit </w:t>
            </w:r>
            <w:r w:rsidR="00BE04E6">
              <w:t>type from</w:t>
            </w:r>
            <w:r w:rsidR="007D3590">
              <w:t xml:space="preserve"> the following: </w:t>
            </w:r>
          </w:p>
          <w:p w:rsidR="00C560F8" w:rsidRDefault="00A73DE0" w:rsidP="00C560F8">
            <w:pPr>
              <w:pStyle w:val="Lijstalinea"/>
              <w:numPr>
                <w:ilvl w:val="0"/>
                <w:numId w:val="2"/>
              </w:numPr>
            </w:pPr>
            <w:r>
              <w:t xml:space="preserve">– raw </w:t>
            </w:r>
            <w:r w:rsidR="00C560F8">
              <w:t>counts</w:t>
            </w:r>
            <w:r w:rsidR="00BE04E6">
              <w:t xml:space="preserve"> </w:t>
            </w:r>
          </w:p>
          <w:p w:rsidR="00C560F8" w:rsidRDefault="00C560F8" w:rsidP="00C560F8">
            <w:pPr>
              <w:pStyle w:val="Lijstalinea"/>
              <w:numPr>
                <w:ilvl w:val="0"/>
                <w:numId w:val="2"/>
              </w:numPr>
            </w:pPr>
            <w:r>
              <w:t xml:space="preserve">– normalized </w:t>
            </w:r>
            <w:r w:rsidR="00BE04E6">
              <w:t>(</w:t>
            </w:r>
            <w:r>
              <w:t>c</w:t>
            </w:r>
            <w:r w:rsidR="00BE04E6">
              <w:t>ounts/second/gain/full-scale/binning)</w:t>
            </w:r>
          </w:p>
          <w:p w:rsidR="00C560F8" w:rsidRDefault="00C560F8" w:rsidP="00BE04E6">
            <w:pPr>
              <w:pStyle w:val="Lijstalinea"/>
              <w:numPr>
                <w:ilvl w:val="0"/>
                <w:numId w:val="3"/>
              </w:numPr>
            </w:pPr>
            <w:r>
              <w:t>–</w:t>
            </w:r>
            <w:r w:rsidR="00BE04E6">
              <w:t xml:space="preserve"> OD (optical density)</w:t>
            </w:r>
          </w:p>
          <w:p w:rsidR="00C560F8" w:rsidRDefault="00C560F8" w:rsidP="00BE04E6">
            <w:pPr>
              <w:pStyle w:val="Lijstalinea"/>
              <w:numPr>
                <w:ilvl w:val="0"/>
                <w:numId w:val="3"/>
              </w:numPr>
            </w:pPr>
            <w:r>
              <w:t>– dark-corrected counts</w:t>
            </w:r>
          </w:p>
          <w:p w:rsidR="00BE04E6" w:rsidRDefault="00A73DE0" w:rsidP="00BE04E6">
            <w:r>
              <w:t xml:space="preserve">and the </w:t>
            </w:r>
            <w:proofErr w:type="spellStart"/>
            <w:r>
              <w:rPr>
                <w:i/>
              </w:rPr>
              <w:t>wwww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nibble indicates how the signal is weighted across the </w:t>
            </w:r>
            <w:r w:rsidR="00BE04E6">
              <w:t>spectral bands (or colors)</w:t>
            </w:r>
            <w:r>
              <w:t>:</w:t>
            </w:r>
          </w:p>
          <w:p w:rsidR="00A73DE0" w:rsidRDefault="00A73DE0" w:rsidP="00A73DE0">
            <w:pPr>
              <w:pStyle w:val="Lijstalinea"/>
              <w:numPr>
                <w:ilvl w:val="0"/>
                <w:numId w:val="6"/>
              </w:numPr>
            </w:pPr>
            <w:r>
              <w:t xml:space="preserve">– average across all bands </w:t>
            </w:r>
          </w:p>
          <w:p w:rsidR="00A73DE0" w:rsidRDefault="00A73DE0" w:rsidP="00C37A2C">
            <w:pPr>
              <w:pStyle w:val="Lijstalinea"/>
              <w:numPr>
                <w:ilvl w:val="0"/>
                <w:numId w:val="9"/>
              </w:numPr>
            </w:pPr>
            <w:r>
              <w:t>– total summed signal across all bands</w:t>
            </w:r>
          </w:p>
          <w:p w:rsidR="00BE04E6" w:rsidRDefault="00A73DE0" w:rsidP="00C37A2C">
            <w:pPr>
              <w:pStyle w:val="Lijstalinea"/>
              <w:numPr>
                <w:ilvl w:val="0"/>
                <w:numId w:val="10"/>
              </w:numPr>
            </w:pPr>
            <w:r>
              <w:t>– peak signal in highest-valued band</w:t>
            </w:r>
          </w:p>
          <w:p w:rsidR="00C37A2C" w:rsidRDefault="00C37A2C" w:rsidP="00C37A2C">
            <w:r>
              <w:t>Thus, for example, a value of 68</w:t>
            </w:r>
            <w:ins w:id="217" w:author="Johnson, Kent" w:date="2015-03-27T13:17:00Z">
              <w:r w:rsidR="00923AC0">
                <w:t xml:space="preserve"> (hex 44)</w:t>
              </w:r>
            </w:ins>
            <w:r>
              <w:t xml:space="preserve"> encodes OD units with peak-signal weighting.</w:t>
            </w:r>
          </w:p>
        </w:tc>
      </w:tr>
      <w:tr w:rsidR="00E01D90" w:rsidTr="009A2C2A">
        <w:tc>
          <w:tcPr>
            <w:tcW w:w="2628" w:type="dxa"/>
          </w:tcPr>
          <w:p w:rsidR="00E01D90" w:rsidRDefault="00E01D90" w:rsidP="00FC44A1">
            <w:r>
              <w:t>Name</w:t>
            </w:r>
          </w:p>
        </w:tc>
        <w:tc>
          <w:tcPr>
            <w:tcW w:w="1260" w:type="dxa"/>
          </w:tcPr>
          <w:p w:rsidR="00E01D90" w:rsidRDefault="00E01D90" w:rsidP="00FC44A1">
            <w:r>
              <w:t>Y</w:t>
            </w:r>
          </w:p>
        </w:tc>
        <w:tc>
          <w:tcPr>
            <w:tcW w:w="5688" w:type="dxa"/>
          </w:tcPr>
          <w:p w:rsidR="00E01D90" w:rsidRDefault="00E01D90" w:rsidP="00E01D90">
            <w:r>
              <w:t>Band (component) name for FL or unmixed MSI images</w:t>
            </w:r>
            <w:ins w:id="218" w:author="Johnson, Kent" w:date="2015-03-16T11:38:00Z">
              <w:r w:rsidR="00B60B8E">
                <w:t>, not present for RGB images</w:t>
              </w:r>
            </w:ins>
          </w:p>
        </w:tc>
      </w:tr>
      <w:tr w:rsidR="00E01D90" w:rsidTr="009A2C2A">
        <w:tc>
          <w:tcPr>
            <w:tcW w:w="2628" w:type="dxa"/>
          </w:tcPr>
          <w:p w:rsidR="00E01D90" w:rsidRDefault="00E01D90" w:rsidP="00FC44A1">
            <w:r>
              <w:lastRenderedPageBreak/>
              <w:t>Color</w:t>
            </w:r>
          </w:p>
        </w:tc>
        <w:tc>
          <w:tcPr>
            <w:tcW w:w="1260" w:type="dxa"/>
          </w:tcPr>
          <w:p w:rsidR="00E01D90" w:rsidRDefault="00E01D90" w:rsidP="00FC44A1">
            <w:r>
              <w:t>Y</w:t>
            </w:r>
          </w:p>
        </w:tc>
        <w:tc>
          <w:tcPr>
            <w:tcW w:w="5688" w:type="dxa"/>
          </w:tcPr>
          <w:p w:rsidR="00E01D90" w:rsidRDefault="00E01D90">
            <w:r>
              <w:t>Color to use when rendering this band, as</w:t>
            </w:r>
            <w:ins w:id="219" w:author="Johnson, Kent" w:date="2015-03-16T11:37:00Z">
              <w:r w:rsidR="00B60B8E">
                <w:t xml:space="preserve"> decimal</w:t>
              </w:r>
            </w:ins>
            <w:r>
              <w:t xml:space="preserve"> </w:t>
            </w:r>
            <w:proofErr w:type="spellStart"/>
            <w:r>
              <w:t>r,g,b</w:t>
            </w:r>
            <w:proofErr w:type="spellEnd"/>
            <w:r>
              <w:t xml:space="preserve"> </w:t>
            </w:r>
            <w:r w:rsidR="00C37A2C">
              <w:t>byte</w:t>
            </w:r>
            <w:r>
              <w:t xml:space="preserve"> triplet</w:t>
            </w:r>
            <w:ins w:id="220" w:author="Johnson, Kent" w:date="2015-03-16T11:39:00Z">
              <w:r w:rsidR="00B60B8E">
                <w:t>, r FL or unmixed MSI images. Not present for RGB images.</w:t>
              </w:r>
            </w:ins>
          </w:p>
        </w:tc>
      </w:tr>
      <w:tr w:rsidR="00E01D90" w:rsidTr="009A2C2A">
        <w:tc>
          <w:tcPr>
            <w:tcW w:w="2628" w:type="dxa"/>
          </w:tcPr>
          <w:p w:rsidR="00E01D90" w:rsidRDefault="00E01D90" w:rsidP="00FC44A1">
            <w:r>
              <w:t>Objective</w:t>
            </w:r>
          </w:p>
        </w:tc>
        <w:tc>
          <w:tcPr>
            <w:tcW w:w="1260" w:type="dxa"/>
          </w:tcPr>
          <w:p w:rsidR="00E01D90" w:rsidRDefault="00E01D90" w:rsidP="00FC44A1">
            <w:r>
              <w:t>Y</w:t>
            </w:r>
          </w:p>
        </w:tc>
        <w:tc>
          <w:tcPr>
            <w:tcW w:w="5688" w:type="dxa"/>
          </w:tcPr>
          <w:p w:rsidR="00E01D90" w:rsidRDefault="00E01D90">
            <w:r>
              <w:t>Objective name, if known</w:t>
            </w:r>
            <w:ins w:id="221" w:author="Johnson, Kent" w:date="2015-03-16T11:39:00Z">
              <w:r w:rsidR="00B60B8E">
                <w:t>, otherwise not present</w:t>
              </w:r>
            </w:ins>
          </w:p>
        </w:tc>
      </w:tr>
      <w:tr w:rsidR="00E01D90" w:rsidTr="009A2C2A">
        <w:tc>
          <w:tcPr>
            <w:tcW w:w="2628" w:type="dxa"/>
          </w:tcPr>
          <w:p w:rsidR="00E01D90" w:rsidRDefault="00E01D90" w:rsidP="00FC44A1">
            <w:proofErr w:type="spellStart"/>
            <w:r>
              <w:t>ScanProfile</w:t>
            </w:r>
            <w:proofErr w:type="spellEnd"/>
          </w:p>
        </w:tc>
        <w:tc>
          <w:tcPr>
            <w:tcW w:w="1260" w:type="dxa"/>
          </w:tcPr>
          <w:p w:rsidR="00663809" w:rsidRDefault="009A2C2A" w:rsidP="009A2C2A">
            <w:r>
              <w:t>Y</w:t>
            </w:r>
          </w:p>
        </w:tc>
        <w:tc>
          <w:tcPr>
            <w:tcW w:w="5688" w:type="dxa"/>
          </w:tcPr>
          <w:p w:rsidR="00E01D90" w:rsidRDefault="008B02D6" w:rsidP="009A2C2A">
            <w:r>
              <w:t>Element</w:t>
            </w:r>
            <w:r w:rsidR="00E01D90">
              <w:t xml:space="preserve"> containing scan</w:t>
            </w:r>
            <w:r w:rsidR="00724105">
              <w:t xml:space="preserve"> and/or</w:t>
            </w:r>
            <w:r>
              <w:t xml:space="preserve"> and </w:t>
            </w:r>
            <w:proofErr w:type="spellStart"/>
            <w:r>
              <w:t>unmix</w:t>
            </w:r>
            <w:proofErr w:type="spellEnd"/>
            <w:r>
              <w:t xml:space="preserve"> parameters. It</w:t>
            </w:r>
            <w:ins w:id="222" w:author="Johnson, Kent" w:date="2015-03-16T11:46:00Z">
              <w:r w:rsidR="00A01DA2">
                <w:t xml:space="preserve"> i</w:t>
              </w:r>
            </w:ins>
            <w:r w:rsidR="00E01D90">
              <w:t>s</w:t>
            </w:r>
            <w:ins w:id="223" w:author="Johnson, Kent" w:date="2015-03-16T11:46:00Z">
              <w:r w:rsidR="00A01DA2">
                <w:t xml:space="preserve"> valid XML whose</w:t>
              </w:r>
            </w:ins>
            <w:r w:rsidR="00E01D90">
              <w:t xml:space="preserve"> contents are opaque to </w:t>
            </w:r>
            <w:r>
              <w:t>most</w:t>
            </w:r>
            <w:r w:rsidR="00E01D90">
              <w:t xml:space="preserve"> reader</w:t>
            </w:r>
            <w:r>
              <w:t>s</w:t>
            </w:r>
            <w:r w:rsidR="00E01D90">
              <w:t>.</w:t>
            </w:r>
            <w:r w:rsidR="009A2C2A">
              <w:t xml:space="preserve"> It is only provided on the first (baseline) image, and is omitted from all other IFDs.</w:t>
            </w:r>
          </w:p>
        </w:tc>
      </w:tr>
      <w:tr w:rsidR="004E538B" w:rsidTr="009A2C2A">
        <w:tc>
          <w:tcPr>
            <w:tcW w:w="2628" w:type="dxa"/>
          </w:tcPr>
          <w:p w:rsidR="004E538B" w:rsidRDefault="004E538B" w:rsidP="00272066">
            <w:proofErr w:type="spellStart"/>
            <w:r>
              <w:t>ValidationCode</w:t>
            </w:r>
            <w:proofErr w:type="spellEnd"/>
          </w:p>
        </w:tc>
        <w:tc>
          <w:tcPr>
            <w:tcW w:w="1260" w:type="dxa"/>
          </w:tcPr>
          <w:p w:rsidR="004E538B" w:rsidRDefault="004E538B" w:rsidP="00272066"/>
        </w:tc>
        <w:tc>
          <w:tcPr>
            <w:tcW w:w="5688" w:type="dxa"/>
          </w:tcPr>
          <w:p w:rsidR="004E538B" w:rsidRDefault="008B02D6" w:rsidP="00272066">
            <w:r>
              <w:t>Used for internal data integrity checks – readers can ignore this.</w:t>
            </w:r>
          </w:p>
        </w:tc>
      </w:tr>
    </w:tbl>
    <w:p w:rsidR="007078F6" w:rsidRDefault="007078F6" w:rsidP="004B0EAB"/>
    <w:p w:rsidR="00A01DA2" w:rsidRDefault="00A01DA2">
      <w:pPr>
        <w:rPr>
          <w:ins w:id="224" w:author="Johnson, Kent" w:date="2015-03-16T11:43:00Z"/>
        </w:rPr>
        <w:pPrChange w:id="225" w:author="Johnson, Kent" w:date="2015-03-16T11:40:00Z">
          <w:pPr>
            <w:pStyle w:val="Lijstalinea"/>
            <w:ind w:left="2880"/>
          </w:pPr>
        </w:pPrChange>
      </w:pPr>
      <w:ins w:id="226" w:author="Johnson, Kent" w:date="2015-03-16T11:43:00Z">
        <w:r>
          <w:t xml:space="preserve">For whole slide images (BF and FL), </w:t>
        </w:r>
        <w:proofErr w:type="spellStart"/>
        <w:r>
          <w:t>SignalUnits</w:t>
        </w:r>
        <w:proofErr w:type="spellEnd"/>
        <w:r>
          <w:t xml:space="preserve"> will be </w:t>
        </w:r>
      </w:ins>
      <w:ins w:id="227" w:author="Johnson, Kent" w:date="2015-03-27T13:17:00Z">
        <w:r w:rsidR="00923AC0">
          <w:t>6</w:t>
        </w:r>
      </w:ins>
      <w:ins w:id="228" w:author="Johnson, Kent" w:date="2015-03-16T11:43:00Z">
        <w:r>
          <w:t>4</w:t>
        </w:r>
      </w:ins>
      <w:ins w:id="229" w:author="Johnson, Kent" w:date="2015-03-27T13:26:00Z">
        <w:r w:rsidR="00923AC0">
          <w:t xml:space="preserve"> (hex 40)</w:t>
        </w:r>
      </w:ins>
      <w:ins w:id="230" w:author="Johnson, Kent" w:date="2015-03-16T11:43:00Z">
        <w:r>
          <w:t xml:space="preserve"> (raw counts, peak signal). For unmixed images, </w:t>
        </w:r>
        <w:proofErr w:type="spellStart"/>
        <w:r>
          <w:t>SignalUnits</w:t>
        </w:r>
        <w:proofErr w:type="spellEnd"/>
        <w:r>
          <w:t xml:space="preserve"> will reflect the </w:t>
        </w:r>
        <w:proofErr w:type="spellStart"/>
        <w:r>
          <w:t>unmix</w:t>
        </w:r>
        <w:proofErr w:type="spellEnd"/>
        <w:r>
          <w:t xml:space="preserve"> settings.</w:t>
        </w:r>
      </w:ins>
    </w:p>
    <w:p w:rsidR="009238D4" w:rsidRDefault="00A01DA2">
      <w:pPr>
        <w:rPr>
          <w:ins w:id="231" w:author="Johnson, Kent" w:date="2015-03-16T11:40:00Z"/>
        </w:rPr>
        <w:pPrChange w:id="232" w:author="Johnson, Kent" w:date="2015-03-16T11:40:00Z">
          <w:pPr>
            <w:pStyle w:val="Lijstalinea"/>
            <w:ind w:left="2880"/>
          </w:pPr>
        </w:pPrChange>
      </w:pPr>
      <w:ins w:id="233" w:author="Johnson, Kent" w:date="2015-03-16T11:40:00Z">
        <w:r>
          <w:t xml:space="preserve">Sample </w:t>
        </w:r>
        <w:proofErr w:type="spellStart"/>
        <w:r>
          <w:t>ImageDescription</w:t>
        </w:r>
        <w:proofErr w:type="spellEnd"/>
        <w:r>
          <w:t xml:space="preserve"> for the DAPI band of a FL image:</w:t>
        </w:r>
      </w:ins>
    </w:p>
    <w:p w:rsidR="00A01DA2" w:rsidRDefault="00A01DA2">
      <w:pPr>
        <w:spacing w:after="0"/>
        <w:rPr>
          <w:ins w:id="234" w:author="Johnson, Kent" w:date="2015-03-16T11:41:00Z"/>
        </w:rPr>
        <w:pPrChange w:id="235" w:author="Johnson, Kent" w:date="2015-03-16T11:42:00Z">
          <w:pPr/>
        </w:pPrChange>
      </w:pPr>
      <w:ins w:id="236" w:author="Johnson, Kent" w:date="2015-03-16T11:41:00Z">
        <w:r>
          <w:t>&lt;?xml version="1.0" encoding="utf-8"?&gt;</w:t>
        </w:r>
      </w:ins>
    </w:p>
    <w:p w:rsidR="00A01DA2" w:rsidRDefault="00A01DA2">
      <w:pPr>
        <w:spacing w:after="0"/>
        <w:rPr>
          <w:ins w:id="237" w:author="Johnson, Kent" w:date="2015-03-16T11:41:00Z"/>
        </w:rPr>
        <w:pPrChange w:id="238" w:author="Johnson, Kent" w:date="2015-03-16T11:42:00Z">
          <w:pPr/>
        </w:pPrChange>
      </w:pPr>
      <w:ins w:id="239" w:author="Johnson, Kent" w:date="2015-03-16T11:41:00Z">
        <w:r>
          <w:t>&lt;</w:t>
        </w:r>
        <w:r w:rsidRPr="00B82F4B">
          <w:t xml:space="preserve"> PerkinElmer-QPI-</w:t>
        </w:r>
        <w:proofErr w:type="spellStart"/>
        <w:r w:rsidRPr="00B82F4B">
          <w:t>ImageDescription</w:t>
        </w:r>
        <w:proofErr w:type="spellEnd"/>
        <w:r>
          <w:t xml:space="preserve"> &gt;</w:t>
        </w:r>
      </w:ins>
    </w:p>
    <w:p w:rsidR="00A01DA2" w:rsidRDefault="00A01DA2">
      <w:pPr>
        <w:spacing w:after="0"/>
        <w:rPr>
          <w:ins w:id="240" w:author="Johnson, Kent" w:date="2015-03-16T11:41:00Z"/>
        </w:rPr>
        <w:pPrChange w:id="241" w:author="Johnson, Kent" w:date="2015-03-16T11:42:00Z">
          <w:pPr/>
        </w:pPrChange>
      </w:pPr>
      <w:ins w:id="242" w:author="Johnson, Kent" w:date="2015-03-16T11:41:00Z">
        <w:r>
          <w:t>    &lt;</w:t>
        </w:r>
        <w:proofErr w:type="spellStart"/>
        <w:r>
          <w:t>DescriptionVersion</w:t>
        </w:r>
        <w:proofErr w:type="spellEnd"/>
        <w:r>
          <w:t>&gt;1&lt;/</w:t>
        </w:r>
        <w:proofErr w:type="spellStart"/>
        <w:r>
          <w:t>DescriptionVersion</w:t>
        </w:r>
        <w:proofErr w:type="spellEnd"/>
        <w:r>
          <w:t>&gt;</w:t>
        </w:r>
      </w:ins>
    </w:p>
    <w:p w:rsidR="00A01DA2" w:rsidRDefault="00A01DA2">
      <w:pPr>
        <w:spacing w:after="0"/>
        <w:rPr>
          <w:ins w:id="243" w:author="Johnson, Kent" w:date="2015-03-26T09:24:00Z"/>
        </w:rPr>
        <w:pPrChange w:id="244" w:author="Johnson, Kent" w:date="2015-03-16T11:42:00Z">
          <w:pPr/>
        </w:pPrChange>
      </w:pPr>
      <w:ins w:id="245" w:author="Johnson, Kent" w:date="2015-03-16T11:41:00Z">
        <w:r>
          <w:t>    &lt;</w:t>
        </w:r>
        <w:proofErr w:type="spellStart"/>
        <w:r>
          <w:t>AcquisitionSoftware</w:t>
        </w:r>
        <w:proofErr w:type="spellEnd"/>
        <w:r>
          <w:t>&gt;</w:t>
        </w:r>
        <w:proofErr w:type="spellStart"/>
        <w:r>
          <w:t>VectraScan</w:t>
        </w:r>
        <w:proofErr w:type="spellEnd"/>
        <w:r>
          <w:t xml:space="preserve"> 1.0.0&lt;/</w:t>
        </w:r>
        <w:proofErr w:type="spellStart"/>
        <w:r>
          <w:t>AcquisitionSoftware</w:t>
        </w:r>
        <w:proofErr w:type="spellEnd"/>
        <w:r>
          <w:t>&gt;</w:t>
        </w:r>
      </w:ins>
    </w:p>
    <w:p w:rsidR="000B4F7B" w:rsidRDefault="000B4F7B">
      <w:pPr>
        <w:spacing w:after="0"/>
        <w:rPr>
          <w:ins w:id="246" w:author="Johnson, Kent" w:date="2015-03-16T11:41:00Z"/>
        </w:rPr>
        <w:pPrChange w:id="247" w:author="Johnson, Kent" w:date="2015-03-16T11:42:00Z">
          <w:pPr/>
        </w:pPrChange>
      </w:pPr>
      <w:ins w:id="248" w:author="Johnson, Kent" w:date="2015-03-26T09:24:00Z">
        <w:r>
          <w:t xml:space="preserve">    &lt;</w:t>
        </w:r>
        <w:proofErr w:type="spellStart"/>
        <w:r>
          <w:t>ImageType</w:t>
        </w:r>
        <w:proofErr w:type="spellEnd"/>
        <w:r>
          <w:t>&gt;</w:t>
        </w:r>
        <w:proofErr w:type="spellStart"/>
        <w:r>
          <w:t>FullResolution</w:t>
        </w:r>
        <w:proofErr w:type="spellEnd"/>
        <w:r>
          <w:t>&lt;/</w:t>
        </w:r>
        <w:proofErr w:type="spellStart"/>
        <w:r>
          <w:t>ImageType</w:t>
        </w:r>
        <w:proofErr w:type="spellEnd"/>
        <w:r>
          <w:t>&gt;</w:t>
        </w:r>
      </w:ins>
    </w:p>
    <w:p w:rsidR="00A01DA2" w:rsidRDefault="00A01DA2">
      <w:pPr>
        <w:spacing w:after="0"/>
        <w:rPr>
          <w:ins w:id="249" w:author="Johnson, Kent" w:date="2015-03-16T11:41:00Z"/>
        </w:rPr>
        <w:pPrChange w:id="250" w:author="Johnson, Kent" w:date="2015-03-16T11:42:00Z">
          <w:pPr/>
        </w:pPrChange>
      </w:pPr>
      <w:ins w:id="251" w:author="Johnson, Kent" w:date="2015-03-16T11:41:00Z">
        <w:r>
          <w:t>    &lt;Identifier&gt;AABED946-BB58-44FB-95B3-48E177E3BB83&lt;/Identifier&gt;</w:t>
        </w:r>
      </w:ins>
    </w:p>
    <w:p w:rsidR="00A01DA2" w:rsidRDefault="00537811">
      <w:pPr>
        <w:spacing w:after="0"/>
        <w:rPr>
          <w:ins w:id="252" w:author="Johnson, Kent" w:date="2015-03-16T11:41:00Z"/>
        </w:rPr>
        <w:pPrChange w:id="253" w:author="Johnson, Kent" w:date="2015-03-16T11:42:00Z">
          <w:pPr/>
        </w:pPrChange>
      </w:pPr>
      <w:ins w:id="254" w:author="Johnson, Kent" w:date="2015-03-16T11:41:00Z">
        <w:r>
          <w:t>    &lt;</w:t>
        </w:r>
        <w:proofErr w:type="spellStart"/>
        <w:r>
          <w:t>IsUnmixedComponent</w:t>
        </w:r>
        <w:proofErr w:type="spellEnd"/>
        <w:r>
          <w:t>&gt;F</w:t>
        </w:r>
        <w:r w:rsidR="00A01DA2">
          <w:t>alse&lt;/</w:t>
        </w:r>
        <w:proofErr w:type="spellStart"/>
        <w:r w:rsidR="00A01DA2">
          <w:t>IsUnmixedComponent</w:t>
        </w:r>
        <w:proofErr w:type="spellEnd"/>
        <w:r w:rsidR="00A01DA2">
          <w:t>&gt;</w:t>
        </w:r>
      </w:ins>
    </w:p>
    <w:p w:rsidR="00A01DA2" w:rsidRDefault="00A01DA2">
      <w:pPr>
        <w:spacing w:after="0"/>
        <w:rPr>
          <w:ins w:id="255" w:author="Johnson, Kent" w:date="2015-03-16T11:41:00Z"/>
        </w:rPr>
        <w:pPrChange w:id="256" w:author="Johnson, Kent" w:date="2015-03-16T11:42:00Z">
          <w:pPr/>
        </w:pPrChange>
      </w:pPr>
      <w:ins w:id="257" w:author="Johnson, Kent" w:date="2015-03-16T11:41:00Z">
        <w:r>
          <w:t>    &lt;</w:t>
        </w:r>
        <w:proofErr w:type="spellStart"/>
        <w:r>
          <w:t>ExposureTime</w:t>
        </w:r>
        <w:proofErr w:type="spellEnd"/>
        <w:r>
          <w:t>&gt;50&lt;/</w:t>
        </w:r>
        <w:proofErr w:type="spellStart"/>
        <w:r>
          <w:t>ExposureTime</w:t>
        </w:r>
        <w:proofErr w:type="spellEnd"/>
        <w:r>
          <w:t>&gt;</w:t>
        </w:r>
      </w:ins>
    </w:p>
    <w:p w:rsidR="00A01DA2" w:rsidRDefault="00A01DA2">
      <w:pPr>
        <w:spacing w:after="0"/>
        <w:rPr>
          <w:ins w:id="258" w:author="Johnson, Kent" w:date="2015-03-16T11:41:00Z"/>
        </w:rPr>
        <w:pPrChange w:id="259" w:author="Johnson, Kent" w:date="2015-03-16T11:42:00Z">
          <w:pPr/>
        </w:pPrChange>
      </w:pPr>
      <w:ins w:id="260" w:author="Johnson, Kent" w:date="2015-03-16T11:41:00Z">
        <w:r>
          <w:t>    &lt;</w:t>
        </w:r>
        <w:proofErr w:type="spellStart"/>
        <w:r>
          <w:t>SignalUnits</w:t>
        </w:r>
        <w:proofErr w:type="spellEnd"/>
        <w:r>
          <w:t>&gt;</w:t>
        </w:r>
      </w:ins>
      <w:ins w:id="261" w:author="Johnson, Kent" w:date="2015-03-27T13:28:00Z">
        <w:r w:rsidR="00B82B49">
          <w:t>6</w:t>
        </w:r>
      </w:ins>
      <w:ins w:id="262" w:author="Johnson, Kent" w:date="2015-03-16T11:45:00Z">
        <w:r>
          <w:t>4</w:t>
        </w:r>
      </w:ins>
      <w:ins w:id="263" w:author="Johnson, Kent" w:date="2015-03-16T11:41:00Z">
        <w:r>
          <w:t>&lt;/</w:t>
        </w:r>
        <w:proofErr w:type="spellStart"/>
        <w:r>
          <w:t>SignalUnits</w:t>
        </w:r>
        <w:proofErr w:type="spellEnd"/>
        <w:r>
          <w:t>&gt;</w:t>
        </w:r>
      </w:ins>
    </w:p>
    <w:p w:rsidR="00A01DA2" w:rsidRDefault="00A01DA2">
      <w:pPr>
        <w:spacing w:after="0"/>
        <w:rPr>
          <w:ins w:id="264" w:author="Johnson, Kent" w:date="2015-03-16T11:41:00Z"/>
        </w:rPr>
        <w:pPrChange w:id="265" w:author="Johnson, Kent" w:date="2015-03-16T11:42:00Z">
          <w:pPr/>
        </w:pPrChange>
      </w:pPr>
      <w:ins w:id="266" w:author="Johnson, Kent" w:date="2015-03-16T11:41:00Z">
        <w:r>
          <w:t>    &lt;Name&gt;DAPI&lt;/Name&gt;</w:t>
        </w:r>
      </w:ins>
    </w:p>
    <w:p w:rsidR="00A01DA2" w:rsidRDefault="00A01DA2">
      <w:pPr>
        <w:spacing w:after="0"/>
        <w:rPr>
          <w:ins w:id="267" w:author="Johnson, Kent" w:date="2015-03-16T11:41:00Z"/>
        </w:rPr>
        <w:pPrChange w:id="268" w:author="Johnson, Kent" w:date="2015-03-16T11:42:00Z">
          <w:pPr/>
        </w:pPrChange>
      </w:pPr>
      <w:ins w:id="269" w:author="Johnson, Kent" w:date="2015-03-16T11:41:00Z">
        <w:r>
          <w:t>    &lt;Color&gt;0,0,255&lt;/Color&gt;</w:t>
        </w:r>
      </w:ins>
    </w:p>
    <w:p w:rsidR="00A01DA2" w:rsidRDefault="000B4F7B">
      <w:pPr>
        <w:spacing w:after="0"/>
        <w:rPr>
          <w:ins w:id="270" w:author="Johnson, Kent" w:date="2015-03-16T11:41:00Z"/>
        </w:rPr>
        <w:pPrChange w:id="271" w:author="Johnson, Kent" w:date="2015-03-16T11:42:00Z">
          <w:pPr/>
        </w:pPrChange>
      </w:pPr>
      <w:ins w:id="272" w:author="Johnson, Kent" w:date="2015-03-16T11:41:00Z">
        <w:r>
          <w:t>    &lt;Objective&gt;</w:t>
        </w:r>
      </w:ins>
      <w:ins w:id="273" w:author="Johnson, Kent" w:date="2015-03-26T09:25:00Z">
        <w:r>
          <w:t>4</w:t>
        </w:r>
      </w:ins>
      <w:ins w:id="274" w:author="Johnson, Kent" w:date="2015-03-16T11:41:00Z">
        <w:r w:rsidR="00A01DA2">
          <w:t>x&lt;/Objective&gt;</w:t>
        </w:r>
      </w:ins>
    </w:p>
    <w:p w:rsidR="00A01DA2" w:rsidRDefault="00A01DA2">
      <w:pPr>
        <w:spacing w:after="0"/>
        <w:rPr>
          <w:ins w:id="275" w:author="Johnson, Kent" w:date="2015-03-16T11:42:00Z"/>
        </w:rPr>
        <w:pPrChange w:id="276" w:author="Johnson, Kent" w:date="2015-03-16T11:42:00Z">
          <w:pPr/>
        </w:pPrChange>
      </w:pPr>
      <w:ins w:id="277" w:author="Johnson, Kent" w:date="2015-03-16T11:41:00Z">
        <w:r>
          <w:t>    &lt;</w:t>
        </w:r>
        <w:proofErr w:type="spellStart"/>
        <w:r>
          <w:t>ScanProfile</w:t>
        </w:r>
        <w:proofErr w:type="spellEnd"/>
        <w:r>
          <w:t>&gt;&lt;!-- this will be a serialized</w:t>
        </w:r>
      </w:ins>
      <w:ins w:id="278" w:author="Johnson, Kent" w:date="2015-03-16T11:45:00Z">
        <w:r>
          <w:t xml:space="preserve"> scan</w:t>
        </w:r>
      </w:ins>
      <w:ins w:id="279" w:author="Johnson, Kent" w:date="2015-03-16T11:41:00Z">
        <w:r>
          <w:t xml:space="preserve"> protocol. It is valid XML but otherwise opaque --&gt;</w:t>
        </w:r>
      </w:ins>
    </w:p>
    <w:p w:rsidR="00A01DA2" w:rsidRDefault="00A01DA2">
      <w:pPr>
        <w:spacing w:after="0"/>
        <w:rPr>
          <w:ins w:id="280" w:author="Johnson, Kent" w:date="2015-03-16T11:41:00Z"/>
        </w:rPr>
        <w:pPrChange w:id="281" w:author="Johnson, Kent" w:date="2015-03-16T11:42:00Z">
          <w:pPr/>
        </w:pPrChange>
      </w:pPr>
      <w:ins w:id="282" w:author="Johnson, Kent" w:date="2015-03-16T11:42:00Z">
        <w:r>
          <w:t xml:space="preserve">    </w:t>
        </w:r>
      </w:ins>
      <w:ins w:id="283" w:author="Johnson, Kent" w:date="2015-03-16T11:41:00Z">
        <w:r>
          <w:t>&lt;/</w:t>
        </w:r>
        <w:proofErr w:type="spellStart"/>
        <w:r>
          <w:t>ScanProfile</w:t>
        </w:r>
        <w:proofErr w:type="spellEnd"/>
        <w:r>
          <w:t>&gt;</w:t>
        </w:r>
      </w:ins>
    </w:p>
    <w:p w:rsidR="00A01DA2" w:rsidRDefault="00A01DA2">
      <w:pPr>
        <w:spacing w:after="0"/>
        <w:rPr>
          <w:ins w:id="284" w:author="Johnson, Kent" w:date="2015-03-16T11:41:00Z"/>
        </w:rPr>
        <w:pPrChange w:id="285" w:author="Johnson, Kent" w:date="2015-03-16T11:42:00Z">
          <w:pPr/>
        </w:pPrChange>
      </w:pPr>
      <w:ins w:id="286" w:author="Johnson, Kent" w:date="2015-03-16T11:41:00Z">
        <w:r>
          <w:t>    &lt;ValidationCode</w:t>
        </w:r>
        <w:r w:rsidRPr="00A01DA2">
          <w:t>&gt;</w:t>
        </w:r>
      </w:ins>
      <w:ins w:id="287" w:author="Johnson, Kent" w:date="2015-03-16T11:47:00Z">
        <w:r w:rsidRPr="00A01DA2">
          <w:rPr>
            <w:rPrChange w:id="288" w:author="Johnson, Kent" w:date="2015-03-16T11:47:00Z">
              <w:rPr>
                <w:rFonts w:ascii="Arial" w:hAnsi="Arial" w:cs="Arial"/>
                <w:color w:val="444444"/>
                <w:sz w:val="23"/>
                <w:szCs w:val="23"/>
                <w:shd w:val="clear" w:color="auto" w:fill="F6F6F6"/>
              </w:rPr>
            </w:rPrChange>
          </w:rPr>
          <w:t>4281ff86778db65892c05151d5de738d</w:t>
        </w:r>
      </w:ins>
      <w:ins w:id="289" w:author="Johnson, Kent" w:date="2015-03-16T11:41:00Z">
        <w:r>
          <w:t>&lt;/ValidationCode&gt;</w:t>
        </w:r>
      </w:ins>
    </w:p>
    <w:p w:rsidR="00A01DA2" w:rsidRDefault="00A01DA2">
      <w:pPr>
        <w:spacing w:after="0"/>
        <w:rPr>
          <w:ins w:id="290" w:author="Johnson, Kent" w:date="2015-03-16T11:41:00Z"/>
        </w:rPr>
        <w:pPrChange w:id="291" w:author="Johnson, Kent" w:date="2015-03-16T11:42:00Z">
          <w:pPr/>
        </w:pPrChange>
      </w:pPr>
      <w:ins w:id="292" w:author="Johnson, Kent" w:date="2015-03-16T11:41:00Z">
        <w:r>
          <w:t>&lt;/</w:t>
        </w:r>
        <w:r w:rsidRPr="00B82F4B">
          <w:t xml:space="preserve"> PerkinElmer-QPI-</w:t>
        </w:r>
        <w:proofErr w:type="spellStart"/>
        <w:r w:rsidRPr="00B82F4B">
          <w:t>ImageDescription</w:t>
        </w:r>
        <w:proofErr w:type="spellEnd"/>
        <w:r>
          <w:t xml:space="preserve"> &gt;</w:t>
        </w:r>
      </w:ins>
    </w:p>
    <w:p w:rsidR="00A01DA2" w:rsidRDefault="00A01DA2">
      <w:pPr>
        <w:pPrChange w:id="293" w:author="Johnson, Kent" w:date="2015-03-16T11:40:00Z">
          <w:pPr>
            <w:pStyle w:val="Lijstalinea"/>
            <w:ind w:left="2880"/>
          </w:pPr>
        </w:pPrChange>
      </w:pPr>
    </w:p>
    <w:sectPr w:rsidR="00A0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EA6"/>
    <w:multiLevelType w:val="hybridMultilevel"/>
    <w:tmpl w:val="D99AA1C8"/>
    <w:lvl w:ilvl="0" w:tplc="CE4495A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EBC6337"/>
    <w:multiLevelType w:val="hybridMultilevel"/>
    <w:tmpl w:val="E9D8A3AC"/>
    <w:lvl w:ilvl="0" w:tplc="E0F0D5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87F23"/>
    <w:multiLevelType w:val="hybridMultilevel"/>
    <w:tmpl w:val="538A5C4C"/>
    <w:lvl w:ilvl="0" w:tplc="A22872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B5EC0"/>
    <w:multiLevelType w:val="hybridMultilevel"/>
    <w:tmpl w:val="8038896C"/>
    <w:lvl w:ilvl="0" w:tplc="CE4495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D2725"/>
    <w:multiLevelType w:val="hybridMultilevel"/>
    <w:tmpl w:val="EED01F4A"/>
    <w:lvl w:ilvl="0" w:tplc="4AC26072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9644D"/>
    <w:multiLevelType w:val="hybridMultilevel"/>
    <w:tmpl w:val="46745370"/>
    <w:lvl w:ilvl="0" w:tplc="ADE47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4AA1"/>
    <w:multiLevelType w:val="hybridMultilevel"/>
    <w:tmpl w:val="AF0284A8"/>
    <w:lvl w:ilvl="0" w:tplc="3454F1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50F3B"/>
    <w:multiLevelType w:val="hybridMultilevel"/>
    <w:tmpl w:val="AF0284A8"/>
    <w:lvl w:ilvl="0" w:tplc="3454F1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E6AA5"/>
    <w:multiLevelType w:val="hybridMultilevel"/>
    <w:tmpl w:val="3552E822"/>
    <w:lvl w:ilvl="0" w:tplc="5C4EB9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5780"/>
    <w:multiLevelType w:val="hybridMultilevel"/>
    <w:tmpl w:val="9084A8EA"/>
    <w:lvl w:ilvl="0" w:tplc="4754B74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6F97E1B"/>
    <w:multiLevelType w:val="hybridMultilevel"/>
    <w:tmpl w:val="3A8A5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22EBD"/>
    <w:multiLevelType w:val="hybridMultilevel"/>
    <w:tmpl w:val="6374E04A"/>
    <w:lvl w:ilvl="0" w:tplc="575262D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766B"/>
    <w:multiLevelType w:val="hybridMultilevel"/>
    <w:tmpl w:val="4BE4DFCA"/>
    <w:lvl w:ilvl="0" w:tplc="6D50031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57FBD"/>
    <w:multiLevelType w:val="hybridMultilevel"/>
    <w:tmpl w:val="B3AC4654"/>
    <w:lvl w:ilvl="0" w:tplc="FA34682C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3A"/>
    <w:rsid w:val="000312F1"/>
    <w:rsid w:val="000621CB"/>
    <w:rsid w:val="00097733"/>
    <w:rsid w:val="000B4F7B"/>
    <w:rsid w:val="000D53F1"/>
    <w:rsid w:val="00193CBA"/>
    <w:rsid w:val="001E5C41"/>
    <w:rsid w:val="001F6C58"/>
    <w:rsid w:val="00267D15"/>
    <w:rsid w:val="00272066"/>
    <w:rsid w:val="00292147"/>
    <w:rsid w:val="00295623"/>
    <w:rsid w:val="003362D2"/>
    <w:rsid w:val="003379EB"/>
    <w:rsid w:val="00341EC3"/>
    <w:rsid w:val="003B0515"/>
    <w:rsid w:val="00476D3A"/>
    <w:rsid w:val="004A1897"/>
    <w:rsid w:val="004B0EAB"/>
    <w:rsid w:val="004C2C6E"/>
    <w:rsid w:val="004E538B"/>
    <w:rsid w:val="00537811"/>
    <w:rsid w:val="005608E6"/>
    <w:rsid w:val="00577305"/>
    <w:rsid w:val="00663809"/>
    <w:rsid w:val="006701D0"/>
    <w:rsid w:val="00675408"/>
    <w:rsid w:val="00687D03"/>
    <w:rsid w:val="007050A8"/>
    <w:rsid w:val="007078F6"/>
    <w:rsid w:val="00724105"/>
    <w:rsid w:val="007D3590"/>
    <w:rsid w:val="007F4DE9"/>
    <w:rsid w:val="00831580"/>
    <w:rsid w:val="00852319"/>
    <w:rsid w:val="008B02D6"/>
    <w:rsid w:val="008E5DE2"/>
    <w:rsid w:val="009238D4"/>
    <w:rsid w:val="00923AC0"/>
    <w:rsid w:val="009533D5"/>
    <w:rsid w:val="00990433"/>
    <w:rsid w:val="009A2C2A"/>
    <w:rsid w:val="009B4E1C"/>
    <w:rsid w:val="00A01DA2"/>
    <w:rsid w:val="00A3695D"/>
    <w:rsid w:val="00A432ED"/>
    <w:rsid w:val="00A5140D"/>
    <w:rsid w:val="00A73DE0"/>
    <w:rsid w:val="00B1363A"/>
    <w:rsid w:val="00B3383D"/>
    <w:rsid w:val="00B60B8E"/>
    <w:rsid w:val="00B7528D"/>
    <w:rsid w:val="00B82B49"/>
    <w:rsid w:val="00B954B8"/>
    <w:rsid w:val="00BE04E6"/>
    <w:rsid w:val="00BF49E6"/>
    <w:rsid w:val="00C37A2C"/>
    <w:rsid w:val="00C560F8"/>
    <w:rsid w:val="00C66A73"/>
    <w:rsid w:val="00CA4276"/>
    <w:rsid w:val="00CA4C36"/>
    <w:rsid w:val="00CF3D03"/>
    <w:rsid w:val="00D37D69"/>
    <w:rsid w:val="00D62A38"/>
    <w:rsid w:val="00DD687B"/>
    <w:rsid w:val="00DF7024"/>
    <w:rsid w:val="00E01D90"/>
    <w:rsid w:val="00E46CC7"/>
    <w:rsid w:val="00ED17AC"/>
    <w:rsid w:val="00ED7E6D"/>
    <w:rsid w:val="00F03A27"/>
    <w:rsid w:val="00F1406A"/>
    <w:rsid w:val="00F4539F"/>
    <w:rsid w:val="00F578D8"/>
    <w:rsid w:val="00F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C70D0-50AF-436C-AB02-768B4D6A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6D3A"/>
    <w:pPr>
      <w:ind w:left="720"/>
      <w:contextualSpacing/>
    </w:pPr>
  </w:style>
  <w:style w:type="table" w:styleId="Tabelraster">
    <w:name w:val="Table Grid"/>
    <w:basedOn w:val="Standaardtabel"/>
    <w:uiPriority w:val="59"/>
    <w:rsid w:val="00FC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9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8D12-15B8-4578-97EE-13EC8D6D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1417</Words>
  <Characters>7796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Peter</dc:creator>
  <cp:lastModifiedBy>Hoebe, R.A. (Ron)</cp:lastModifiedBy>
  <cp:revision>2</cp:revision>
  <cp:lastPrinted>2014-07-23T11:00:00Z</cp:lastPrinted>
  <dcterms:created xsi:type="dcterms:W3CDTF">2024-05-29T09:36:00Z</dcterms:created>
  <dcterms:modified xsi:type="dcterms:W3CDTF">2024-05-29T09:36:00Z</dcterms:modified>
</cp:coreProperties>
</file>